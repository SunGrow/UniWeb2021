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A0" w:rsidRDefault="00B92BA0" w:rsidP="00481EA0"/>
    <w:p w:rsidR="00481EA0" w:rsidRPr="00B92BA0" w:rsidRDefault="00B92BA0" w:rsidP="00D90EE3">
      <w:pPr>
        <w:pStyle w:val="1"/>
      </w:pPr>
      <w:r w:rsidRPr="00B92BA0">
        <w:t>Лабораторная работа № 1</w:t>
      </w:r>
      <w:r w:rsidR="00D90EE3">
        <w:t xml:space="preserve">. </w:t>
      </w:r>
      <w:bookmarkStart w:id="0" w:name="_GoBack"/>
      <w:bookmarkEnd w:id="0"/>
      <w:r w:rsidR="00D90EE3">
        <w:br/>
      </w:r>
      <w:r w:rsidRPr="00B92BA0">
        <w:t xml:space="preserve">Создание </w:t>
      </w:r>
      <w:r w:rsidRPr="00B92BA0">
        <w:rPr>
          <w:lang w:val="en-US"/>
        </w:rPr>
        <w:t>WEB</w:t>
      </w:r>
      <w:r w:rsidRPr="00B92BA0">
        <w:t>-страницы средствами я</w:t>
      </w:r>
      <w:r w:rsidR="00481EA0" w:rsidRPr="00B92BA0">
        <w:t>зык</w:t>
      </w:r>
      <w:r w:rsidRPr="00B92BA0">
        <w:t>а</w:t>
      </w:r>
      <w:r w:rsidR="00481EA0" w:rsidRPr="00B92BA0">
        <w:t xml:space="preserve"> разметки гипертекста HTML </w:t>
      </w:r>
    </w:p>
    <w:p w:rsidR="00481EA0" w:rsidRPr="00B92BA0" w:rsidRDefault="00481EA0" w:rsidP="00481EA0">
      <w:pPr>
        <w:rPr>
          <w:rFonts w:ascii="Times New Roman" w:hAnsi="Times New Roman" w:cs="Times New Roman"/>
          <w:sz w:val="28"/>
          <w:szCs w:val="28"/>
        </w:rPr>
      </w:pPr>
      <w:r w:rsidRPr="00B92B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EA0" w:rsidRPr="00B92BA0" w:rsidRDefault="00481EA0" w:rsidP="001B2E3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B92BA0">
        <w:rPr>
          <w:rFonts w:ascii="Times New Roman" w:hAnsi="Times New Roman" w:cs="Times New Roman"/>
          <w:sz w:val="28"/>
          <w:szCs w:val="28"/>
        </w:rPr>
        <w:t xml:space="preserve"> </w:t>
      </w:r>
      <w:r w:rsidR="00D90EE3">
        <w:rPr>
          <w:rFonts w:ascii="Times New Roman" w:hAnsi="Times New Roman" w:cs="Times New Roman"/>
          <w:sz w:val="28"/>
          <w:szCs w:val="28"/>
        </w:rPr>
        <w:t xml:space="preserve">ознакомиться с историей версий языков разметки, </w:t>
      </w:r>
      <w:r w:rsidRPr="00B92BA0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B92BA0" w:rsidRPr="00B92BA0"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="00F0030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00307" w:rsidRPr="00F00307">
        <w:rPr>
          <w:rFonts w:ascii="Times New Roman" w:hAnsi="Times New Roman" w:cs="Times New Roman"/>
          <w:sz w:val="28"/>
          <w:szCs w:val="28"/>
        </w:rPr>
        <w:t>-</w:t>
      </w:r>
      <w:r w:rsidR="00F00307">
        <w:rPr>
          <w:rFonts w:ascii="Times New Roman" w:hAnsi="Times New Roman" w:cs="Times New Roman"/>
          <w:sz w:val="28"/>
          <w:szCs w:val="28"/>
        </w:rPr>
        <w:t>документа</w:t>
      </w:r>
      <w:r w:rsidR="00B92BA0" w:rsidRPr="00B92BA0">
        <w:rPr>
          <w:rFonts w:ascii="Times New Roman" w:hAnsi="Times New Roman" w:cs="Times New Roman"/>
          <w:sz w:val="28"/>
          <w:szCs w:val="28"/>
        </w:rPr>
        <w:t xml:space="preserve">, синтаксис языка HTML, основные теги </w:t>
      </w:r>
      <w:r w:rsidR="00D90EE3">
        <w:rPr>
          <w:rFonts w:ascii="Times New Roman" w:hAnsi="Times New Roman" w:cs="Times New Roman"/>
          <w:sz w:val="28"/>
          <w:szCs w:val="28"/>
        </w:rPr>
        <w:t xml:space="preserve">и </w:t>
      </w:r>
      <w:r w:rsidR="00B92BA0" w:rsidRPr="00B92BA0">
        <w:rPr>
          <w:rFonts w:ascii="Times New Roman" w:hAnsi="Times New Roman" w:cs="Times New Roman"/>
          <w:sz w:val="28"/>
          <w:szCs w:val="28"/>
        </w:rPr>
        <w:t xml:space="preserve">их атрибуты </w:t>
      </w:r>
      <w:r w:rsidRPr="00B92BA0">
        <w:rPr>
          <w:rFonts w:ascii="Times New Roman" w:hAnsi="Times New Roman" w:cs="Times New Roman"/>
          <w:sz w:val="28"/>
          <w:szCs w:val="28"/>
        </w:rPr>
        <w:t xml:space="preserve">и научиться использовать на практике язык разметки гипертекста HTML на примере создания простой </w:t>
      </w:r>
      <w:r w:rsidR="00B92BA0" w:rsidRPr="00B92B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2BA0" w:rsidRPr="00B92BA0">
        <w:rPr>
          <w:rFonts w:ascii="Times New Roman" w:hAnsi="Times New Roman" w:cs="Times New Roman"/>
          <w:sz w:val="28"/>
          <w:szCs w:val="28"/>
        </w:rPr>
        <w:t xml:space="preserve"> </w:t>
      </w:r>
      <w:r w:rsidRPr="00B92BA0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:rsidR="00481EA0" w:rsidRPr="00D90EE3" w:rsidRDefault="00B92BA0" w:rsidP="002D1F7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D90EE3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="00481EA0" w:rsidRPr="00D90EE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81EA0" w:rsidRPr="00D90EE3" w:rsidRDefault="002D250A" w:rsidP="002D1F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81EA0" w:rsidRPr="00D90EE3">
        <w:rPr>
          <w:rFonts w:ascii="Times New Roman" w:hAnsi="Times New Roman" w:cs="Times New Roman"/>
          <w:sz w:val="28"/>
          <w:szCs w:val="28"/>
        </w:rPr>
        <w:t>Разработать HTML-страницу,</w:t>
      </w:r>
      <w:r w:rsidR="00224505" w:rsidRPr="00D90E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1EA0" w:rsidRPr="00D90EE3">
        <w:rPr>
          <w:rFonts w:ascii="Times New Roman" w:hAnsi="Times New Roman" w:cs="Times New Roman"/>
          <w:sz w:val="28"/>
          <w:szCs w:val="28"/>
        </w:rPr>
        <w:t>содержащую</w:t>
      </w:r>
      <w:proofErr w:type="gramEnd"/>
      <w:r w:rsidR="00481EA0" w:rsidRPr="00D90EE3">
        <w:rPr>
          <w:rFonts w:ascii="Times New Roman" w:hAnsi="Times New Roman" w:cs="Times New Roman"/>
          <w:sz w:val="28"/>
          <w:szCs w:val="28"/>
        </w:rPr>
        <w:t xml:space="preserve"> резюме студента с краткой биографией. В ходе разработки обязательно использовать следующие теги: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Текстовые блоки – &lt;p&gt;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Заголовки – &lt;h1&gt;, &lt;h2&gt;, &lt;h3&gt;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Форматирование текста –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&lt;i&gt;, &lt;b&gt;, &lt;u&gt;,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Списки (нумерованный, маркированный) –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24505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Изображения –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Таблицы –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>&gt;</w:t>
      </w:r>
    </w:p>
    <w:p w:rsidR="00481EA0" w:rsidRPr="00D90EE3" w:rsidRDefault="00481EA0" w:rsidP="002D1F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90EE3">
        <w:rPr>
          <w:rFonts w:ascii="Times New Roman" w:hAnsi="Times New Roman" w:cs="Times New Roman"/>
          <w:sz w:val="28"/>
          <w:szCs w:val="28"/>
        </w:rPr>
        <w:t>Ссылки</w:t>
      </w:r>
      <w:r w:rsidRPr="00D90EE3">
        <w:rPr>
          <w:rFonts w:ascii="Times New Roman" w:hAnsi="Times New Roman" w:cs="Times New Roman"/>
          <w:sz w:val="28"/>
          <w:szCs w:val="28"/>
          <w:lang w:val="en-US"/>
        </w:rPr>
        <w:t xml:space="preserve"> – &lt;a&gt;</w:t>
      </w:r>
    </w:p>
    <w:p w:rsidR="00481EA0" w:rsidRDefault="00481EA0" w:rsidP="002D1F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90EE3">
        <w:rPr>
          <w:rFonts w:ascii="Times New Roman" w:hAnsi="Times New Roman" w:cs="Times New Roman"/>
          <w:sz w:val="28"/>
          <w:szCs w:val="28"/>
        </w:rPr>
        <w:t>Прочие</w:t>
      </w:r>
      <w:r w:rsidRPr="00D90EE3">
        <w:rPr>
          <w:rFonts w:ascii="Times New Roman" w:hAnsi="Times New Roman" w:cs="Times New Roman"/>
          <w:sz w:val="28"/>
          <w:szCs w:val="28"/>
          <w:lang w:val="en-US"/>
        </w:rPr>
        <w:t xml:space="preserve"> – &lt;</w:t>
      </w:r>
      <w:proofErr w:type="spellStart"/>
      <w:r w:rsidRPr="00D90EE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D90EE3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D90EE3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D90EE3">
        <w:rPr>
          <w:rFonts w:ascii="Times New Roman" w:hAnsi="Times New Roman" w:cs="Times New Roman"/>
          <w:sz w:val="28"/>
          <w:szCs w:val="28"/>
          <w:lang w:val="en-US"/>
        </w:rPr>
        <w:t>&gt;, &lt;title&gt;, &lt;sub&gt;, &lt;sup&gt;</w:t>
      </w:r>
    </w:p>
    <w:p w:rsidR="00F7516B" w:rsidRPr="00F7516B" w:rsidRDefault="00F7516B" w:rsidP="00F7516B">
      <w:pPr>
        <w:spacing w:after="120"/>
        <w:ind w:firstLine="425"/>
        <w:rPr>
          <w:rFonts w:ascii="Times New Roman" w:hAnsi="Times New Roman" w:cs="Times New Roman"/>
          <w:sz w:val="16"/>
          <w:szCs w:val="16"/>
        </w:rPr>
      </w:pPr>
    </w:p>
    <w:p w:rsidR="00224505" w:rsidRPr="00D90EE3" w:rsidRDefault="00481EA0" w:rsidP="00F7516B">
      <w:pPr>
        <w:spacing w:after="120"/>
        <w:ind w:firstLine="425"/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В ходе выполнения работы необходимо</w:t>
      </w:r>
      <w:r w:rsidR="00224505" w:rsidRPr="00D90EE3">
        <w:rPr>
          <w:rFonts w:ascii="Times New Roman" w:hAnsi="Times New Roman" w:cs="Times New Roman"/>
          <w:sz w:val="28"/>
          <w:szCs w:val="28"/>
        </w:rPr>
        <w:t>:</w:t>
      </w:r>
    </w:p>
    <w:p w:rsidR="00481EA0" w:rsidRPr="00D90EE3" w:rsidRDefault="00224505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И</w:t>
      </w:r>
      <w:r w:rsidR="00481EA0" w:rsidRPr="00D90EE3">
        <w:rPr>
          <w:rFonts w:ascii="Times New Roman" w:hAnsi="Times New Roman" w:cs="Times New Roman"/>
          <w:sz w:val="28"/>
          <w:szCs w:val="28"/>
        </w:rPr>
        <w:t xml:space="preserve">зучить атрибуты тегов. 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 xml:space="preserve">Уметь менять фон страницы, всей таблицы и отдельных ячеек.  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 xml:space="preserve">Уметь объединять ячейки в таблице по горизонтали, вертикали; задавать ширину, высоту ячеек и таблицы, отступы внутри и между ячеек. 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 xml:space="preserve">Уметь выравнивать текст в абзацах, заголовках, таблицах.  Уметь устанавливать границу для таблиц и изображений. 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Уметь изменять тип маркеров и тип нумерации для списков.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 xml:space="preserve">Уметь вставлять 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спецсиволы</w:t>
      </w:r>
      <w:proofErr w:type="spellEnd"/>
      <w:proofErr w:type="gramStart"/>
      <w:r w:rsidRPr="00D90EE3">
        <w:rPr>
          <w:rFonts w:ascii="Times New Roman" w:hAnsi="Times New Roman" w:cs="Times New Roman"/>
          <w:sz w:val="28"/>
          <w:szCs w:val="28"/>
        </w:rPr>
        <w:t xml:space="preserve"> (€,©,®,¼, ±,÷ </w:t>
      </w:r>
      <w:proofErr w:type="gramEnd"/>
      <w:r w:rsidRPr="00D90EE3">
        <w:rPr>
          <w:rFonts w:ascii="Times New Roman" w:hAnsi="Times New Roman" w:cs="Times New Roman"/>
          <w:sz w:val="28"/>
          <w:szCs w:val="28"/>
        </w:rPr>
        <w:t xml:space="preserve">и др.) </w:t>
      </w:r>
    </w:p>
    <w:p w:rsidR="00224505" w:rsidRPr="00D90EE3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 xml:space="preserve">Уметь использовать атрибут </w:t>
      </w:r>
      <w:proofErr w:type="spellStart"/>
      <w:r w:rsidRPr="00D90EE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D90EE3">
        <w:rPr>
          <w:rFonts w:ascii="Times New Roman" w:hAnsi="Times New Roman" w:cs="Times New Roman"/>
          <w:sz w:val="28"/>
          <w:szCs w:val="28"/>
        </w:rPr>
        <w:t xml:space="preserve"> для ссылок и вставлять ссылки на адрес электронной почты</w:t>
      </w:r>
    </w:p>
    <w:p w:rsidR="00886E31" w:rsidRPr="002D1F71" w:rsidRDefault="00481EA0" w:rsidP="0022450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0EE3">
        <w:rPr>
          <w:rFonts w:ascii="Times New Roman" w:hAnsi="Times New Roman" w:cs="Times New Roman"/>
          <w:sz w:val="28"/>
          <w:szCs w:val="28"/>
        </w:rPr>
        <w:t>Уметь вставлять изображения</w:t>
      </w:r>
    </w:p>
    <w:p w:rsidR="002D1F71" w:rsidRDefault="002D1F71" w:rsidP="002D1F71">
      <w:pPr>
        <w:ind w:left="360"/>
        <w:rPr>
          <w:rFonts w:ascii="Times New Roman" w:hAnsi="Times New Roman" w:cs="Times New Roman"/>
          <w:sz w:val="28"/>
          <w:szCs w:val="28"/>
        </w:rPr>
      </w:pPr>
      <w:r w:rsidRPr="002D1F71">
        <w:rPr>
          <w:rFonts w:ascii="Times New Roman" w:hAnsi="Times New Roman" w:cs="Times New Roman"/>
          <w:sz w:val="28"/>
          <w:szCs w:val="28"/>
        </w:rPr>
        <w:t xml:space="preserve">Примерный вид резюме на следующей странице. </w:t>
      </w:r>
    </w:p>
    <w:p w:rsidR="002D250A" w:rsidRPr="002D250A" w:rsidRDefault="002D250A" w:rsidP="002D1F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D2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"Резюме", сохранить его как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-страницу. </w:t>
      </w:r>
      <w:r w:rsidR="00F7516B">
        <w:rPr>
          <w:rFonts w:ascii="Times New Roman" w:hAnsi="Times New Roman" w:cs="Times New Roman"/>
          <w:sz w:val="28"/>
          <w:szCs w:val="28"/>
        </w:rPr>
        <w:t>Сравнить размер и состав тегов в двух документах.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16"/>
      </w:tblGrid>
      <w:tr w:rsidR="002D1F71" w:rsidRPr="00652959" w:rsidTr="00D075EC">
        <w:trPr>
          <w:trHeight w:val="13956"/>
        </w:trPr>
        <w:tc>
          <w:tcPr>
            <w:tcW w:w="9616" w:type="dxa"/>
          </w:tcPr>
          <w:tbl>
            <w:tblPr>
              <w:tblStyle w:val="a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2"/>
              <w:gridCol w:w="4692"/>
            </w:tblGrid>
            <w:tr w:rsidR="002D1F71" w:rsidRPr="00652959" w:rsidTr="00D075EC">
              <w:trPr>
                <w:trHeight w:val="549"/>
              </w:trPr>
              <w:tc>
                <w:tcPr>
                  <w:tcW w:w="9384" w:type="dxa"/>
                  <w:gridSpan w:val="2"/>
                </w:tcPr>
                <w:p w:rsidR="002D1F71" w:rsidRPr="00652959" w:rsidRDefault="002D1F71" w:rsidP="00D075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5295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РЕЗЮМЕ</w:t>
                  </w:r>
                </w:p>
              </w:tc>
            </w:tr>
            <w:tr w:rsidR="002D1F71" w:rsidRPr="00652959" w:rsidTr="00D075E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1134"/>
              </w:trPr>
              <w:tc>
                <w:tcPr>
                  <w:tcW w:w="4692" w:type="dxa"/>
                </w:tcPr>
                <w:p w:rsidR="002D1F71" w:rsidRDefault="002D1F71" w:rsidP="00D075EC">
                  <w:pPr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44"/>
                      <w:szCs w:val="44"/>
                      <w:lang w:eastAsia="ru-RU"/>
                    </w:rPr>
                    <w:drawing>
                      <wp:inline distT="0" distB="0" distL="0" distR="0" wp14:anchorId="65AFBFE8" wp14:editId="2262241D">
                        <wp:extent cx="1809750" cy="1914525"/>
                        <wp:effectExtent l="0" t="0" r="0" b="9525"/>
                        <wp:docPr id="1" name="Рисунок 1" descr="C:\Program Files (x86)\Microsoft Office\MEDIA\CAGCAT10\j0291984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Program Files (x86)\Microsoft Office\MEDIA\CAGCAT10\j0291984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1914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1F71" w:rsidRPr="00DD10C9" w:rsidRDefault="002D1F71" w:rsidP="00D075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D1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 О Т О</w:t>
                  </w:r>
                </w:p>
              </w:tc>
              <w:tc>
                <w:tcPr>
                  <w:tcW w:w="4692" w:type="dxa"/>
                </w:tcPr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529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Фамилия: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2D1F71" w:rsidRPr="002D250A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Имя: </w:t>
                  </w: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Отчество: </w:t>
                  </w: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рождения:</w:t>
                  </w: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Полных лет:</w:t>
                  </w:r>
                </w:p>
                <w:p w:rsidR="002D1F71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Телефон:</w:t>
                  </w:r>
                </w:p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Электронная почта:</w:t>
                  </w:r>
                </w:p>
              </w:tc>
            </w:tr>
          </w:tbl>
          <w:p w:rsidR="002D1F71" w:rsidRPr="00652959" w:rsidRDefault="002D1F71" w:rsidP="00D07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a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692"/>
              <w:gridCol w:w="4692"/>
            </w:tblGrid>
            <w:tr w:rsidR="002D1F71" w:rsidRPr="00652959" w:rsidTr="00D075EC">
              <w:trPr>
                <w:trHeight w:val="549"/>
              </w:trPr>
              <w:tc>
                <w:tcPr>
                  <w:tcW w:w="9384" w:type="dxa"/>
                  <w:gridSpan w:val="2"/>
                </w:tcPr>
                <w:p w:rsidR="002D1F71" w:rsidRPr="00DD10C9" w:rsidRDefault="002D1F71" w:rsidP="00D075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1. Об</w:t>
                  </w:r>
                  <w:r w:rsidRPr="00DD10C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разование</w:t>
                  </w: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5B643E" w:rsidRDefault="002D1F71" w:rsidP="00D075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B643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2. Достижения</w:t>
                  </w: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9384" w:type="dxa"/>
                  <w:gridSpan w:val="2"/>
                </w:tcPr>
                <w:p w:rsidR="002D1F71" w:rsidRPr="00DE34BE" w:rsidRDefault="002D1F71" w:rsidP="00D075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34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 Опыт работы</w:t>
                  </w: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9384" w:type="dxa"/>
                  <w:gridSpan w:val="2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A4A4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4. Навыки, умения, личные качества</w:t>
                  </w:r>
                </w:p>
              </w:tc>
            </w:tr>
            <w:tr w:rsidR="002D1F71" w:rsidRPr="00652959" w:rsidTr="00D075EC">
              <w:trPr>
                <w:trHeight w:val="518"/>
              </w:trPr>
              <w:tc>
                <w:tcPr>
                  <w:tcW w:w="4692" w:type="dxa"/>
                </w:tcPr>
                <w:p w:rsidR="002D1F71" w:rsidRPr="0073545E" w:rsidRDefault="002D1F71" w:rsidP="002D1F71">
                  <w:pPr>
                    <w:pStyle w:val="a5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354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Общительный</w:t>
                  </w:r>
                </w:p>
                <w:p w:rsidR="002D1F71" w:rsidRPr="0073545E" w:rsidRDefault="002D1F71" w:rsidP="002D1F71">
                  <w:pPr>
                    <w:pStyle w:val="a5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354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Трудолюбивый</w:t>
                  </w:r>
                </w:p>
                <w:p w:rsidR="002D1F71" w:rsidRDefault="002D1F71" w:rsidP="002D1F71">
                  <w:pPr>
                    <w:pStyle w:val="a5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354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Отзывчивый</w:t>
                  </w:r>
                </w:p>
                <w:p w:rsidR="002D1F71" w:rsidRPr="0073545E" w:rsidRDefault="002D1F71" w:rsidP="002D1F71">
                  <w:pPr>
                    <w:pStyle w:val="a5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. . </w:t>
                  </w:r>
                </w:p>
                <w:p w:rsidR="002D1F71" w:rsidRPr="00652959" w:rsidRDefault="002D1F71" w:rsidP="00D075EC">
                  <w:pPr>
                    <w:ind w:firstLine="28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9384" w:type="dxa"/>
                  <w:gridSpan w:val="2"/>
                </w:tcPr>
                <w:p w:rsidR="002D1F71" w:rsidRPr="00B82A7E" w:rsidRDefault="002D1F71" w:rsidP="00D075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82A7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5. Желаемое место работы</w:t>
                  </w:r>
                </w:p>
              </w:tc>
            </w:tr>
            <w:tr w:rsidR="002D1F71" w:rsidRPr="00652959" w:rsidTr="00D075EC">
              <w:trPr>
                <w:trHeight w:val="549"/>
              </w:trPr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92" w:type="dxa"/>
                </w:tcPr>
                <w:p w:rsidR="002D1F71" w:rsidRPr="00652959" w:rsidRDefault="002D1F71" w:rsidP="00D075E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2D1F71" w:rsidRPr="00652959" w:rsidRDefault="002D1F71" w:rsidP="00D07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1F71" w:rsidRPr="002D1F71" w:rsidRDefault="002D1F71" w:rsidP="002D1F7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2BA0" w:rsidRPr="001B2E34" w:rsidRDefault="001B2E34" w:rsidP="00B92BA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B2E34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Методические указания к выполнению работы</w:t>
      </w:r>
    </w:p>
    <w:p w:rsidR="00DD5760" w:rsidRDefault="001B2E34" w:rsidP="00104A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разметки гипертекста </w:t>
      </w:r>
      <w:r w:rsidRPr="00D90EE3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появился на основе языка </w:t>
      </w:r>
      <w:r w:rsidR="0028011A" w:rsidRPr="00D90EE3">
        <w:rPr>
          <w:rFonts w:ascii="Times New Roman" w:hAnsi="Times New Roman" w:cs="Times New Roman"/>
          <w:b/>
          <w:sz w:val="28"/>
          <w:szCs w:val="28"/>
          <w:lang w:val="en-US"/>
        </w:rPr>
        <w:t>SGML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8011A" w:rsidRPr="00D90EE3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28011A" w:rsidRPr="00D90EE3">
        <w:rPr>
          <w:rFonts w:ascii="Times New Roman" w:hAnsi="Times New Roman" w:cs="Times New Roman"/>
          <w:sz w:val="28"/>
          <w:szCs w:val="28"/>
        </w:rPr>
        <w:t xml:space="preserve"> </w:t>
      </w:r>
      <w:r w:rsidR="0028011A" w:rsidRPr="00D90EE3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28011A" w:rsidRPr="00D90EE3">
        <w:rPr>
          <w:rFonts w:ascii="Times New Roman" w:hAnsi="Times New Roman" w:cs="Times New Roman"/>
          <w:sz w:val="28"/>
          <w:szCs w:val="28"/>
        </w:rPr>
        <w:t xml:space="preserve"> </w:t>
      </w:r>
      <w:r w:rsidR="0028011A" w:rsidRPr="00D90EE3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="0028011A" w:rsidRPr="00D90EE3">
        <w:rPr>
          <w:rFonts w:ascii="Times New Roman" w:hAnsi="Times New Roman" w:cs="Times New Roman"/>
          <w:sz w:val="28"/>
          <w:szCs w:val="28"/>
        </w:rPr>
        <w:t xml:space="preserve"> </w:t>
      </w:r>
      <w:r w:rsidR="0028011A" w:rsidRPr="00D90EE3"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)</w:t>
      </w:r>
      <w:r w:rsidR="00DD5760">
        <w:rPr>
          <w:rFonts w:ascii="Times New Roman" w:hAnsi="Times New Roman" w:cs="Times New Roman"/>
          <w:sz w:val="28"/>
          <w:szCs w:val="28"/>
        </w:rPr>
        <w:t xml:space="preserve"> - стандартного обобщённого</w:t>
      </w:r>
      <w:r w:rsidR="0028011A" w:rsidRPr="00D90EE3">
        <w:rPr>
          <w:rFonts w:ascii="Times New Roman" w:hAnsi="Times New Roman" w:cs="Times New Roman"/>
          <w:sz w:val="28"/>
          <w:szCs w:val="28"/>
        </w:rPr>
        <w:t xml:space="preserve"> язык</w:t>
      </w:r>
      <w:r w:rsidR="00DD5760">
        <w:rPr>
          <w:rFonts w:ascii="Times New Roman" w:hAnsi="Times New Roman" w:cs="Times New Roman"/>
          <w:sz w:val="28"/>
          <w:szCs w:val="28"/>
        </w:rPr>
        <w:t>а</w:t>
      </w:r>
      <w:r w:rsidR="0028011A" w:rsidRPr="00D90EE3">
        <w:rPr>
          <w:rFonts w:ascii="Times New Roman" w:hAnsi="Times New Roman" w:cs="Times New Roman"/>
          <w:sz w:val="28"/>
          <w:szCs w:val="28"/>
        </w:rPr>
        <w:t xml:space="preserve"> разметки</w:t>
      </w:r>
      <w:r w:rsidR="00DD5760">
        <w:rPr>
          <w:rFonts w:ascii="Times New Roman" w:hAnsi="Times New Roman" w:cs="Times New Roman"/>
          <w:sz w:val="28"/>
          <w:szCs w:val="28"/>
        </w:rPr>
        <w:t>.</w:t>
      </w:r>
    </w:p>
    <w:p w:rsidR="00DD5760" w:rsidRDefault="00DD5760" w:rsidP="00104AFA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0EE3">
        <w:rPr>
          <w:rFonts w:ascii="Times New Roman" w:hAnsi="Times New Roman" w:cs="Times New Roman"/>
          <w:sz w:val="28"/>
          <w:szCs w:val="28"/>
          <w:lang w:eastAsia="ru-RU"/>
        </w:rPr>
        <w:t>Изначально SGML был разработан для совместного использования машинно-читаемых документов в больших правительственных и аэрокосмических проектах. Он широко использовался в печатной и издательской сфере, но его сложность затруднила его широкое распространение для повседневного использования.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 языка </w:t>
      </w:r>
      <w:r w:rsidRPr="00D90EE3">
        <w:rPr>
          <w:rFonts w:ascii="Times New Roman" w:hAnsi="Times New Roman" w:cs="Times New Roman"/>
          <w:sz w:val="28"/>
          <w:szCs w:val="28"/>
          <w:lang w:eastAsia="ru-RU"/>
        </w:rPr>
        <w:t>SGML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 принят  в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1986 году Международной организацией по стандартизации (ISO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:rsidR="00DD5760" w:rsidRPr="001A05DB" w:rsidRDefault="00DD5760" w:rsidP="00104AFA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SGML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представлял</w:t>
      </w:r>
      <w:r w:rsidR="00D075EC" w:rsidRPr="00D075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из себя</w:t>
      </w:r>
      <w:proofErr w:type="gram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обобщенный метаязык, позволяющий строить системы логической, структурной разметки любых разновидностей текстов. При этом </w:t>
      </w:r>
      <w:r w:rsidRPr="009F6FD9">
        <w:rPr>
          <w:rFonts w:ascii="Times New Roman" w:eastAsia="Times New Roman" w:hAnsi="Times New Roman"/>
          <w:i/>
          <w:sz w:val="28"/>
          <w:szCs w:val="28"/>
          <w:lang w:eastAsia="ru-RU"/>
        </w:rPr>
        <w:t>управляющие коды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теги не несли никакой информации о внешнем виде документа, а </w:t>
      </w:r>
      <w:r w:rsidRPr="009F6FD9">
        <w:rPr>
          <w:rFonts w:ascii="Times New Roman" w:eastAsia="Times New Roman" w:hAnsi="Times New Roman"/>
          <w:i/>
          <w:sz w:val="28"/>
          <w:szCs w:val="28"/>
          <w:lang w:eastAsia="ru-RU"/>
        </w:rPr>
        <w:t>только задавали его логическую структуру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DD5760" w:rsidRPr="001A05DB" w:rsidRDefault="00DD5760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Размеченный текст без труда интерпретировался любой компьютерной программой и любым устройством вывода. При этом вид и размер текста задавался исключительно настройками </w:t>
      </w:r>
      <w:proofErr w:type="gram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последних</w:t>
      </w:r>
      <w:proofErr w:type="gram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. SGML получил широкое признание и стал активно использоваться в больших проектах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не смотря на трудности в его изучении.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DD5760" w:rsidRPr="00E92508" w:rsidRDefault="00DD5760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1E71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>Существуют три особенности SGML:</w:t>
      </w:r>
    </w:p>
    <w:p w:rsidR="00DD5760" w:rsidRPr="00E92508" w:rsidRDefault="00DD5760" w:rsidP="00DD5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 xml:space="preserve">упор на описательную, а не на процедурную разметку; </w:t>
      </w:r>
    </w:p>
    <w:p w:rsidR="00DD5760" w:rsidRPr="00E92508" w:rsidRDefault="00DD5760" w:rsidP="00DD5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 xml:space="preserve">концепция </w:t>
      </w:r>
      <w:r w:rsidRPr="00E92508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типа документа</w:t>
      </w:r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E9250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E9250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9250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type</w:t>
      </w:r>
      <w:proofErr w:type="spellEnd"/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 xml:space="preserve">); </w:t>
      </w:r>
    </w:p>
    <w:p w:rsidR="00DD5760" w:rsidRPr="00E92508" w:rsidRDefault="00DD5760" w:rsidP="00DD5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2508">
        <w:rPr>
          <w:rFonts w:ascii="Times New Roman" w:eastAsia="Times New Roman" w:hAnsi="Times New Roman"/>
          <w:sz w:val="28"/>
          <w:szCs w:val="28"/>
          <w:lang w:eastAsia="ru-RU"/>
        </w:rPr>
        <w:t>независимость от конкретной системы в представлении текста.</w:t>
      </w:r>
    </w:p>
    <w:p w:rsidR="0028011A" w:rsidRPr="00D90EE3" w:rsidRDefault="0028011A" w:rsidP="00104AFA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0EE3">
        <w:rPr>
          <w:rFonts w:ascii="Times New Roman" w:hAnsi="Times New Roman" w:cs="Times New Roman"/>
          <w:sz w:val="28"/>
          <w:szCs w:val="28"/>
          <w:lang w:eastAsia="ru-RU"/>
        </w:rPr>
        <w:t>Изначально SGML был разработан для совместного использования машинно-читаемых документов в больших правительственных и аэрокосмических проектах. Он широко использовался в печатной и издательской сфере, но его сложность затруднила его широкое распространение для повседневного использования.</w:t>
      </w:r>
    </w:p>
    <w:p w:rsidR="0028011A" w:rsidRPr="00E92508" w:rsidRDefault="0028011A" w:rsidP="007065F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8011A" w:rsidRPr="001A05DB" w:rsidRDefault="007065F1" w:rsidP="00D075E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1992г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был принят 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стандарт </w:t>
      </w:r>
      <w:r w:rsidR="0028011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языка </w:t>
      </w:r>
      <w:r w:rsidRPr="007065F1">
        <w:rPr>
          <w:rFonts w:ascii="Times New Roman" w:eastAsia="Times New Roman" w:hAnsi="Times New Roman"/>
          <w:sz w:val="28"/>
          <w:szCs w:val="28"/>
          <w:lang w:eastAsia="ru-RU"/>
        </w:rPr>
        <w:t>HTML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HTML разделял все особенности идеологии SGML, т.е. подразумевалась </w:t>
      </w:r>
      <w:r w:rsidR="0028011A" w:rsidRPr="007065F1">
        <w:rPr>
          <w:rFonts w:ascii="Times New Roman" w:eastAsia="Times New Roman" w:hAnsi="Times New Roman"/>
          <w:sz w:val="28"/>
          <w:szCs w:val="28"/>
          <w:lang w:eastAsia="ru-RU"/>
        </w:rPr>
        <w:t>только логическая разметка текста.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Например, </w:t>
      </w:r>
      <w:r w:rsidR="0028011A" w:rsidRPr="007065F1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28011A" w:rsidRPr="007065F1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HTML версии 1.2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(июнь 1993 г.) присутствовало около </w:t>
      </w:r>
      <w:r w:rsidR="0028011A" w:rsidRPr="007065F1">
        <w:rPr>
          <w:rFonts w:ascii="Times New Roman" w:eastAsia="Times New Roman" w:hAnsi="Times New Roman"/>
          <w:sz w:val="28"/>
          <w:szCs w:val="28"/>
          <w:lang w:eastAsia="ru-RU"/>
        </w:rPr>
        <w:t>40 тегов.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 только </w:t>
      </w:r>
      <w:r w:rsidR="0028011A" w:rsidRPr="007065F1">
        <w:rPr>
          <w:rFonts w:ascii="Times New Roman" w:eastAsia="Times New Roman" w:hAnsi="Times New Roman"/>
          <w:sz w:val="28"/>
          <w:szCs w:val="28"/>
          <w:lang w:eastAsia="ru-RU"/>
        </w:rPr>
        <w:t>три из них отвечали за параметры отображения документа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8011A" w:rsidRPr="001A05DB" w:rsidRDefault="007065F1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1994 г. началась подготовка спецификации следующей версии языка - 2.0. Этим уже занимался </w:t>
      </w:r>
      <w:r w:rsidR="0028011A"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 xml:space="preserve">Консорциум W3 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(W3C), унаследовавший от CERN власть и авторитет в мире </w:t>
      </w:r>
      <w:r w:rsidR="0028011A"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WWW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В том же году было решено разбить язык HTML, на уровни. Это было сделано, чтобы обеспечить обратную совместимость версий: каждый новый уровень непременно включал в себя </w:t>
      </w:r>
      <w:proofErr w:type="gramStart"/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предыдущие</w:t>
      </w:r>
      <w:proofErr w:type="gramEnd"/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Было выделено четыре уровня: </w:t>
      </w:r>
    </w:p>
    <w:p w:rsidR="0028011A" w:rsidRPr="001A05DB" w:rsidRDefault="007065F1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•</w:t>
      </w:r>
      <w:r w:rsidR="0028011A" w:rsidRPr="001A05D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="0028011A" w:rsidRPr="007065F1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Уровень 0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— обязательный для поддержки всеми браузерами. Включает в себя заголовки, ссылки, списки.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65F1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• Уровень</w:t>
      </w:r>
      <w:r w:rsidRPr="001A05D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1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— добавляются рисунки и элементы выделения текста (полужирным, курсивом, подчеркнутым).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• Уровень 2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— добавляются формы, позволяющие пользователю вводить информацию.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65F1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• Уровень 3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— добавляются таблицы, позволяющие размещать на страницах информацию табличного характера и, кроме этого, точно задавать положение объектов на странице.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</w:t>
      </w: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HTML 2.0</w:t>
      </w:r>
      <w:r w:rsidR="007065F1">
        <w:rPr>
          <w:rFonts w:ascii="Times New Roman" w:eastAsia="Times New Roman" w:hAnsi="Times New Roman"/>
          <w:sz w:val="28"/>
          <w:szCs w:val="28"/>
          <w:lang w:eastAsia="ru-RU"/>
        </w:rPr>
        <w:t xml:space="preserve"> (1995 г.) являл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ся</w:t>
      </w:r>
      <w:r w:rsidR="007065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языком второго уровня, с его помощью нельзя верстать страницы со сложным дизайном, так как это невозможно без таблиц.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Самым большим прорывом явился </w:t>
      </w: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HTML 3.2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Он включил в себя такие нововведения, как теги для создания таблиц, вставки рисунков, примечаний, разметку математических формул и др. Наиболее важным нововведением явились </w:t>
      </w: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CSS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(таблицы стилей), которые позволяли задавать единый вид всему сайту. Они имели свою структуру, свой синтаксис и применялись вместе с HTML.</w:t>
      </w:r>
    </w:p>
    <w:p w:rsidR="0028011A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65F1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История HTML 3.2</w:t>
      </w:r>
      <w:r w:rsidR="007065F1">
        <w:rPr>
          <w:rFonts w:ascii="Times New Roman" w:eastAsia="Times New Roman" w:hAnsi="Times New Roman"/>
          <w:sz w:val="28"/>
          <w:szCs w:val="28"/>
          <w:lang w:eastAsia="ru-RU"/>
        </w:rPr>
        <w:t xml:space="preserve"> тесно связана 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65F1">
        <w:rPr>
          <w:rFonts w:ascii="Times New Roman" w:eastAsia="Times New Roman" w:hAnsi="Times New Roman"/>
          <w:sz w:val="28"/>
          <w:szCs w:val="28"/>
          <w:lang w:eastAsia="ru-RU"/>
        </w:rPr>
        <w:t>историей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первых браузеров.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С созданием WWW практически сразу началось его коммерческое освоение.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начале 1994 года группа разработчиков браузера </w:t>
      </w:r>
      <w:proofErr w:type="spellStart"/>
      <w:r w:rsidRPr="007065F1">
        <w:rPr>
          <w:rFonts w:ascii="Times New Roman" w:eastAsia="Times New Roman" w:hAnsi="Times New Roman"/>
          <w:i/>
          <w:sz w:val="28"/>
          <w:szCs w:val="28"/>
          <w:lang w:eastAsia="ru-RU"/>
        </w:rPr>
        <w:t>Mosaic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под предводительством Джеймса Кларка основала корпорацию </w:t>
      </w:r>
      <w:proofErr w:type="spellStart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Communications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 вскоре выпустила первую версию коммерческого браузера </w:t>
      </w:r>
      <w:proofErr w:type="spellStart"/>
      <w:r w:rsidRPr="007065F1">
        <w:rPr>
          <w:rFonts w:ascii="Times New Roman" w:eastAsia="Times New Roman" w:hAnsi="Times New Roman"/>
          <w:bCs/>
          <w:i/>
          <w:iCs/>
          <w:sz w:val="28"/>
          <w:szCs w:val="28"/>
          <w:lang w:eastAsia="ru-RU"/>
        </w:rPr>
        <w:t>Netscape</w:t>
      </w:r>
      <w:proofErr w:type="spellEnd"/>
      <w:r w:rsidRPr="007065F1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Спрос на него, при отсутствии альтернативы, превысил все ожидания и сделал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к концу 1995 года самой быстрорастущей компанией в мировой истории. </w:t>
      </w:r>
    </w:p>
    <w:p w:rsidR="00316983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>Чтобы закрепить лидерство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Communications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вводила в HTML все новые и новые усовершенствования. И эти усовершенствования поддерживались только браузером </w:t>
      </w:r>
      <w:proofErr w:type="spellStart"/>
      <w:r w:rsidRPr="001A05D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Практически все новые теги, предложенные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были направлены на улучшение внешнего вида документа и расширение возможностей его форматирования. Такая политика компании принесла ей впечатляющий успех. Девять из десяти используемых в то время браузеров были версии </w:t>
      </w:r>
      <w:proofErr w:type="spellStart"/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Navigator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28011A" w:rsidRPr="001A05DB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Компания </w:t>
      </w:r>
      <w:proofErr w:type="spellStart"/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Microsoft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изначально не предавала серьезного значения коммерческим перспективам WWW. Однако невероятный взлет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заставил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изменить свое мнение. Летом 1996 года на свет появился </w:t>
      </w:r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браузер </w:t>
      </w:r>
      <w:proofErr w:type="spellStart"/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>Internet</w:t>
      </w:r>
      <w:proofErr w:type="spellEnd"/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>Explorer</w:t>
      </w:r>
      <w:proofErr w:type="spellEnd"/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3.0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который поддерживал почти все расширения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Одновременно с разработкой конкурентного браузера </w:t>
      </w:r>
      <w:proofErr w:type="spellStart"/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 навела порядок в мире HTML, </w:t>
      </w:r>
      <w:r w:rsidRPr="00316983">
        <w:rPr>
          <w:rFonts w:ascii="Times New Roman" w:eastAsia="Times New Roman" w:hAnsi="Times New Roman"/>
          <w:i/>
          <w:sz w:val="28"/>
          <w:szCs w:val="28"/>
          <w:lang w:eastAsia="ru-RU"/>
        </w:rPr>
        <w:t>взяв под свою опеку Консорциум W3.</w:t>
      </w: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 В итоге был создан стандарт HTML 3.2,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который, по сути, всего лишь описывал большинство расширений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Netscape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316983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К концу 1996 года практически все браузеры поддерживали HTML 3.2, и благодаря этому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-дизайн испытал небывалый взлет. Появилась возможность проектировать и отображать на экране сложные композиции графических элементов</w:t>
      </w: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>, ничем не уступающие печатным изданиям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28011A" w:rsidRPr="00316983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1997 году появилась спецификация языка </w:t>
      </w: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HTML 4.0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. Она включала поддержку фреймов, унифицированную процедуру вставки различных объектов, поддержку каскадных таблиц стилей (CSS). Кроме того, были </w:t>
      </w: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усовершенствованы формы и таблицы. </w:t>
      </w:r>
    </w:p>
    <w:p w:rsidR="0028011A" w:rsidRPr="00BF4102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В спецификации </w:t>
      </w:r>
      <w:r w:rsidRPr="0031698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HTML 4.0 ключевой идеей</w:t>
      </w:r>
      <w:r w:rsidRP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 стало отделение описания структуры документа от описания его представления на экране монитора. Разделение структуры и представления документа </w:t>
      </w:r>
      <w:r w:rsidRPr="00316983">
        <w:rPr>
          <w:rFonts w:ascii="Times New Roman" w:eastAsia="Times New Roman" w:hAnsi="Times New Roman"/>
          <w:i/>
          <w:sz w:val="28"/>
          <w:szCs w:val="28"/>
          <w:lang w:eastAsia="ru-RU"/>
        </w:rPr>
        <w:t>уменьшает затраты на поддержку широкого спектра платформ, сред и т. п., а также облегчает внесение исправлений в документы.</w:t>
      </w:r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этой идеей следует шире пользоваться методами описания представления документа с помощью таблиц стилей, вместо того, чтобы задавать конкретные данные о форме представления вперемешку с содержанием документа. Для реализации этой идеи в спецификации HTML 4.0 </w:t>
      </w:r>
      <w:r w:rsidRPr="00BF4102">
        <w:rPr>
          <w:rFonts w:ascii="Times New Roman" w:eastAsia="Times New Roman" w:hAnsi="Times New Roman"/>
          <w:i/>
          <w:sz w:val="28"/>
          <w:szCs w:val="28"/>
          <w:lang w:eastAsia="ru-RU"/>
        </w:rPr>
        <w:t>ряд тэгов, используемых для непосредственного задания формы представления HTML-элементов, отменены.</w:t>
      </w:r>
    </w:p>
    <w:p w:rsidR="00C3114D" w:rsidRPr="00A41529" w:rsidRDefault="0028011A" w:rsidP="00A41529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Версия </w:t>
      </w:r>
      <w:r w:rsidRPr="001A05DB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HTML 4.01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стала стандартом в 1999 году и господств</w:t>
      </w:r>
      <w:r w:rsidR="00316983">
        <w:rPr>
          <w:rFonts w:ascii="Times New Roman" w:eastAsia="Times New Roman" w:hAnsi="Times New Roman"/>
          <w:sz w:val="28"/>
          <w:szCs w:val="28"/>
          <w:lang w:eastAsia="ru-RU"/>
        </w:rPr>
        <w:t xml:space="preserve">овала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в мире </w:t>
      </w:r>
      <w:r w:rsidRPr="00A41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WWW более 10 лет. </w:t>
      </w:r>
    </w:p>
    <w:p w:rsidR="00A41529" w:rsidRPr="00A41529" w:rsidRDefault="00C3114D" w:rsidP="00A41529">
      <w:pPr>
        <w:pStyle w:val="a6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 w:rsidRPr="00A41529">
        <w:rPr>
          <w:color w:val="222222"/>
          <w:sz w:val="28"/>
          <w:szCs w:val="28"/>
        </w:rPr>
        <w:t xml:space="preserve"> Работы над спецификацией </w:t>
      </w:r>
      <w:r w:rsidRPr="00A41529">
        <w:rPr>
          <w:b/>
          <w:i/>
          <w:color w:val="222222"/>
          <w:sz w:val="28"/>
          <w:szCs w:val="28"/>
        </w:rPr>
        <w:t>HTML5</w:t>
      </w:r>
      <w:r w:rsidRPr="00A41529">
        <w:rPr>
          <w:color w:val="222222"/>
          <w:sz w:val="28"/>
          <w:szCs w:val="28"/>
        </w:rPr>
        <w:t xml:space="preserve"> начались в июне 2004 года. Для её разработки была создана </w:t>
      </w:r>
      <w:r w:rsidRPr="00A41529">
        <w:rPr>
          <w:sz w:val="28"/>
          <w:szCs w:val="28"/>
        </w:rPr>
        <w:t xml:space="preserve"> рабочая группа </w:t>
      </w:r>
      <w:r w:rsidRPr="00A41529">
        <w:rPr>
          <w:i/>
          <w:iCs/>
          <w:sz w:val="28"/>
          <w:szCs w:val="28"/>
        </w:rPr>
        <w:t>W3C</w:t>
      </w:r>
      <w:r w:rsidRPr="00A41529">
        <w:rPr>
          <w:sz w:val="28"/>
          <w:szCs w:val="28"/>
        </w:rPr>
        <w:t xml:space="preserve">. В эту группу вошли представители таких компаний, как </w:t>
      </w:r>
      <w:proofErr w:type="spellStart"/>
      <w:r w:rsidRPr="00A41529">
        <w:rPr>
          <w:i/>
          <w:iCs/>
          <w:sz w:val="28"/>
          <w:szCs w:val="28"/>
        </w:rPr>
        <w:t>Microsoft</w:t>
      </w:r>
      <w:proofErr w:type="spellEnd"/>
      <w:r w:rsidRPr="00A41529">
        <w:rPr>
          <w:i/>
          <w:iCs/>
          <w:sz w:val="28"/>
          <w:szCs w:val="28"/>
        </w:rPr>
        <w:t xml:space="preserve">, </w:t>
      </w:r>
      <w:proofErr w:type="spellStart"/>
      <w:r w:rsidRPr="00A41529">
        <w:rPr>
          <w:i/>
          <w:iCs/>
          <w:sz w:val="28"/>
          <w:szCs w:val="28"/>
        </w:rPr>
        <w:t>Opera</w:t>
      </w:r>
      <w:proofErr w:type="spellEnd"/>
      <w:r w:rsidRPr="00A41529">
        <w:rPr>
          <w:i/>
          <w:iCs/>
          <w:sz w:val="28"/>
          <w:szCs w:val="28"/>
        </w:rPr>
        <w:t xml:space="preserve">, </w:t>
      </w:r>
      <w:proofErr w:type="spellStart"/>
      <w:r w:rsidRPr="00A41529">
        <w:rPr>
          <w:i/>
          <w:iCs/>
          <w:sz w:val="28"/>
          <w:szCs w:val="28"/>
        </w:rPr>
        <w:t>Mozilla</w:t>
      </w:r>
      <w:proofErr w:type="spellEnd"/>
      <w:r w:rsidRPr="00A41529">
        <w:rPr>
          <w:i/>
          <w:iCs/>
          <w:sz w:val="28"/>
          <w:szCs w:val="28"/>
        </w:rPr>
        <w:t xml:space="preserve">, </w:t>
      </w:r>
      <w:proofErr w:type="spellStart"/>
      <w:r w:rsidRPr="00A41529">
        <w:rPr>
          <w:i/>
          <w:iCs/>
          <w:sz w:val="28"/>
          <w:szCs w:val="28"/>
        </w:rPr>
        <w:t>Google</w:t>
      </w:r>
      <w:proofErr w:type="spellEnd"/>
      <w:r w:rsidRPr="00A41529">
        <w:rPr>
          <w:i/>
          <w:iCs/>
          <w:sz w:val="28"/>
          <w:szCs w:val="28"/>
        </w:rPr>
        <w:t xml:space="preserve">, IBM, </w:t>
      </w:r>
      <w:proofErr w:type="spellStart"/>
      <w:r w:rsidRPr="00A41529">
        <w:rPr>
          <w:i/>
          <w:iCs/>
          <w:sz w:val="28"/>
          <w:szCs w:val="28"/>
        </w:rPr>
        <w:t>Apple</w:t>
      </w:r>
      <w:proofErr w:type="spellEnd"/>
      <w:r w:rsidRPr="00A41529">
        <w:rPr>
          <w:sz w:val="28"/>
          <w:szCs w:val="28"/>
        </w:rPr>
        <w:t xml:space="preserve"> и другие.</w:t>
      </w:r>
      <w:r w:rsidR="00A41529" w:rsidRPr="00A41529">
        <w:rPr>
          <w:sz w:val="28"/>
          <w:szCs w:val="28"/>
        </w:rPr>
        <w:t xml:space="preserve"> Работа растянулась на несколько лет. Ч</w:t>
      </w:r>
      <w:r w:rsidR="00A41529" w:rsidRPr="00A41529">
        <w:rPr>
          <w:color w:val="222222"/>
          <w:sz w:val="28"/>
          <w:szCs w:val="28"/>
        </w:rPr>
        <w:t>асти HTML5 были закончены и реализованы в браузерах до того момента, когда вся спецификация достигла финального статуса «Рекомендовано» (2012).</w:t>
      </w:r>
    </w:p>
    <w:p w:rsidR="00C3114D" w:rsidRPr="00A41529" w:rsidRDefault="00A41529" w:rsidP="00A41529">
      <w:pPr>
        <w:pStyle w:val="a6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 w:rsidRPr="00A41529">
        <w:rPr>
          <w:color w:val="222222"/>
          <w:sz w:val="28"/>
          <w:szCs w:val="28"/>
        </w:rPr>
        <w:t>С 28 октября 2014</w:t>
      </w:r>
      <w:r>
        <w:rPr>
          <w:color w:val="222222"/>
          <w:sz w:val="28"/>
          <w:szCs w:val="28"/>
        </w:rPr>
        <w:t xml:space="preserve"> года W3C официально рекомендовало</w:t>
      </w:r>
      <w:r w:rsidRPr="00A41529">
        <w:rPr>
          <w:color w:val="222222"/>
          <w:sz w:val="28"/>
          <w:szCs w:val="28"/>
        </w:rPr>
        <w:t xml:space="preserve"> использовать HTML5— это значит, что стандарт окончательно  готов к широкому использованию</w:t>
      </w:r>
      <w:r w:rsidR="00567C32">
        <w:rPr>
          <w:color w:val="222222"/>
          <w:sz w:val="28"/>
          <w:szCs w:val="28"/>
        </w:rPr>
        <w:t>.</w:t>
      </w:r>
    </w:p>
    <w:p w:rsidR="0028011A" w:rsidRDefault="00567C32" w:rsidP="00567C3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41529">
        <w:rPr>
          <w:b/>
          <w:i/>
          <w:color w:val="222222"/>
          <w:sz w:val="28"/>
          <w:szCs w:val="28"/>
        </w:rPr>
        <w:t>HTML5</w:t>
      </w:r>
      <w:r>
        <w:rPr>
          <w:b/>
          <w:i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позволяе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т более </w:t>
      </w:r>
      <w:r w:rsidR="0028011A" w:rsidRPr="00567C32">
        <w:rPr>
          <w:rFonts w:ascii="Times New Roman" w:eastAsia="Times New Roman" w:hAnsi="Times New Roman"/>
          <w:sz w:val="28"/>
          <w:szCs w:val="28"/>
          <w:lang w:eastAsia="ru-RU"/>
        </w:rPr>
        <w:t>эффективно управлять мультимедийным содержимым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. Также улучшена совместимость с новы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ми языками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-программирования, 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075EC">
        <w:rPr>
          <w:rFonts w:ascii="Times New Roman" w:eastAsia="Times New Roman" w:hAnsi="Times New Roman"/>
          <w:sz w:val="28"/>
          <w:szCs w:val="28"/>
          <w:lang w:eastAsia="ru-RU"/>
        </w:rPr>
        <w:t>появились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новые теги, расширяющие возможности </w:t>
      </w:r>
      <w:proofErr w:type="spellStart"/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-дизайна</w:t>
      </w:r>
    </w:p>
    <w:p w:rsidR="00567C32" w:rsidRPr="001A05DB" w:rsidRDefault="00567C32" w:rsidP="00D075E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мае 2015 </w:t>
      </w:r>
      <w:r>
        <w:rPr>
          <w:color w:val="222222"/>
          <w:sz w:val="28"/>
          <w:szCs w:val="28"/>
        </w:rPr>
        <w:t xml:space="preserve">W3C представил </w:t>
      </w:r>
      <w:r>
        <w:rPr>
          <w:b/>
          <w:i/>
          <w:color w:val="222222"/>
          <w:sz w:val="28"/>
          <w:szCs w:val="28"/>
        </w:rPr>
        <w:t>HTML6.</w:t>
      </w:r>
    </w:p>
    <w:p w:rsidR="0028011A" w:rsidRDefault="0028011A" w:rsidP="00D075E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Язык  HTML — очень простой языка разметки — характеризует лёгкость в изучении и богатство средств оформления документов. Это сделал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его самым популярным языком для пользователей Интернет. </w:t>
      </w:r>
    </w:p>
    <w:p w:rsidR="0028011A" w:rsidRDefault="00D075EC" w:rsidP="00D075E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Но </w:t>
      </w:r>
      <w:proofErr w:type="spellStart"/>
      <w:r w:rsidR="0028011A" w:rsidRPr="00567C32">
        <w:rPr>
          <w:rFonts w:ascii="Times New Roman" w:eastAsia="Times New Roman" w:hAnsi="Times New Roman"/>
          <w:sz w:val="28"/>
          <w:szCs w:val="28"/>
          <w:lang w:eastAsia="ru-RU"/>
        </w:rPr>
        <w:t>граниченность</w:t>
      </w:r>
      <w:proofErr w:type="spellEnd"/>
      <w:r w:rsidR="0028011A" w:rsidRPr="00567C32">
        <w:rPr>
          <w:rFonts w:ascii="Times New Roman" w:eastAsia="Times New Roman" w:hAnsi="Times New Roman"/>
          <w:sz w:val="28"/>
          <w:szCs w:val="28"/>
          <w:lang w:eastAsia="ru-RU"/>
        </w:rPr>
        <w:t xml:space="preserve"> количества тегов и недостаточные средства описания структуры документа побудили разработчиков в лице консорциума W3C к созданию такого языка разметки, который был бы не столь сложен, как SGML, и не настолько примитивен, как HTML.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28011A" w:rsidRPr="001A05DB" w:rsidRDefault="0028011A" w:rsidP="00D075EC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на свет появился язык </w:t>
      </w:r>
      <w:r w:rsidRPr="00BB1455">
        <w:rPr>
          <w:rFonts w:ascii="Times New Roman" w:eastAsia="Times New Roman" w:hAnsi="Times New Roman"/>
          <w:b/>
          <w:sz w:val="28"/>
          <w:szCs w:val="28"/>
          <w:lang w:eastAsia="ru-RU"/>
        </w:rPr>
        <w:t>XML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, сочетающий в себе простоту HTML, логику разметки SGML и удовлетворяющий требованиям Интернета.</w:t>
      </w:r>
    </w:p>
    <w:p w:rsidR="0028011A" w:rsidRPr="00D075EC" w:rsidRDefault="00250D5D" w:rsidP="002801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5EC">
        <w:rPr>
          <w:rFonts w:ascii="Times New Roman" w:hAnsi="Times New Roman" w:cs="Times New Roman"/>
          <w:sz w:val="28"/>
          <w:szCs w:val="28"/>
        </w:rPr>
        <w:t>На базе XML</w:t>
      </w:r>
      <w:r w:rsidRPr="00D07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75EC">
        <w:rPr>
          <w:rFonts w:ascii="Times New Roman" w:hAnsi="Times New Roman" w:cs="Times New Roman"/>
          <w:bCs/>
          <w:sz w:val="28"/>
          <w:szCs w:val="28"/>
        </w:rPr>
        <w:t>был создан</w:t>
      </w:r>
      <w:r w:rsidRPr="00D07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75EC">
        <w:rPr>
          <w:rFonts w:ascii="Times New Roman" w:hAnsi="Times New Roman" w:cs="Times New Roman"/>
          <w:bCs/>
          <w:sz w:val="28"/>
          <w:szCs w:val="28"/>
        </w:rPr>
        <w:t>язык</w:t>
      </w:r>
      <w:r w:rsidRPr="00D075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11A" w:rsidRPr="00D075EC">
        <w:rPr>
          <w:rFonts w:ascii="Times New Roman" w:hAnsi="Times New Roman" w:cs="Times New Roman"/>
          <w:b/>
          <w:bCs/>
          <w:i/>
          <w:sz w:val="28"/>
          <w:szCs w:val="28"/>
        </w:rPr>
        <w:t>XHTML</w:t>
      </w:r>
      <w:r w:rsidR="0028011A" w:rsidRPr="00D075EC">
        <w:rPr>
          <w:rFonts w:ascii="Times New Roman" w:hAnsi="Times New Roman" w:cs="Times New Roman"/>
          <w:sz w:val="28"/>
          <w:szCs w:val="28"/>
        </w:rPr>
        <w:t xml:space="preserve"> (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E</w:t>
      </w:r>
      <w:r w:rsidR="0028011A" w:rsidRPr="00D075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x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tensible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8011A" w:rsidRPr="00D075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H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yper</w:t>
      </w:r>
      <w:r w:rsidR="0028011A" w:rsidRPr="00D075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ext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8011A" w:rsidRPr="00D075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arkup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8011A" w:rsidRPr="00D075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</w:t>
      </w:r>
      <w:r w:rsidR="0028011A" w:rsidRPr="00D075EC">
        <w:rPr>
          <w:rFonts w:ascii="Times New Roman" w:hAnsi="Times New Roman" w:cs="Times New Roman"/>
          <w:i/>
          <w:iCs/>
          <w:sz w:val="28"/>
          <w:szCs w:val="28"/>
          <w:lang w:val="en"/>
        </w:rPr>
        <w:t>anguage</w:t>
      </w:r>
      <w:r w:rsidR="0028011A" w:rsidRPr="00D075EC">
        <w:rPr>
          <w:rFonts w:ascii="Times New Roman" w:hAnsi="Times New Roman" w:cs="Times New Roman"/>
          <w:sz w:val="28"/>
          <w:szCs w:val="28"/>
        </w:rPr>
        <w:t> — Расширяемый язык разметки гипертекста)</w:t>
      </w:r>
      <w:r w:rsidRPr="00D075EC">
        <w:rPr>
          <w:rFonts w:ascii="Times New Roman" w:hAnsi="Times New Roman" w:cs="Times New Roman"/>
          <w:sz w:val="28"/>
          <w:szCs w:val="28"/>
        </w:rPr>
        <w:t xml:space="preserve">. Этот язык по </w:t>
      </w:r>
      <w:r w:rsidR="0028011A" w:rsidRPr="00D075EC">
        <w:rPr>
          <w:rFonts w:ascii="Times New Roman" w:hAnsi="Times New Roman" w:cs="Times New Roman"/>
          <w:sz w:val="28"/>
          <w:szCs w:val="28"/>
        </w:rPr>
        <w:t>в</w:t>
      </w:r>
      <w:r w:rsidRPr="00D075EC">
        <w:rPr>
          <w:rFonts w:ascii="Times New Roman" w:hAnsi="Times New Roman" w:cs="Times New Roman"/>
          <w:sz w:val="28"/>
          <w:szCs w:val="28"/>
        </w:rPr>
        <w:t>озможностям сопоставимый с HTML.</w:t>
      </w:r>
    </w:p>
    <w:p w:rsidR="0028011A" w:rsidRPr="00250D5D" w:rsidRDefault="0028011A" w:rsidP="002801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D5D">
        <w:rPr>
          <w:rFonts w:ascii="Times New Roman" w:hAnsi="Times New Roman" w:cs="Times New Roman"/>
          <w:sz w:val="28"/>
          <w:szCs w:val="28"/>
        </w:rPr>
        <w:t>Вариант XHTML 1.1 одобрен в качестве Рекомендации Консорциума Всемирной паутины (W3C) 31 мая 2001 года.</w:t>
      </w:r>
      <w:r w:rsidR="00250D5D" w:rsidRPr="00250D5D">
        <w:rPr>
          <w:rFonts w:ascii="Times New Roman" w:hAnsi="Times New Roman" w:cs="Times New Roman"/>
          <w:sz w:val="28"/>
          <w:szCs w:val="28"/>
        </w:rPr>
        <w:t xml:space="preserve"> </w:t>
      </w:r>
      <w:r w:rsidR="00250D5D" w:rsidRPr="00250D5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отличие XHTML от HTML заключается в обработке документа. Документы XHTML обрабатываются своим модулем (</w:t>
      </w:r>
      <w:proofErr w:type="spellStart"/>
      <w:r w:rsidR="00250D5D" w:rsidRPr="00250D5D">
        <w:rPr>
          <w:rFonts w:ascii="Times New Roman" w:hAnsi="Times New Roman" w:cs="Times New Roman"/>
          <w:sz w:val="28"/>
          <w:szCs w:val="28"/>
        </w:rPr>
        <w:fldChar w:fldCharType="begin"/>
      </w:r>
      <w:r w:rsidR="00250D5D" w:rsidRPr="00250D5D">
        <w:rPr>
          <w:rFonts w:ascii="Times New Roman" w:hAnsi="Times New Roman" w:cs="Times New Roman"/>
          <w:sz w:val="28"/>
          <w:szCs w:val="28"/>
        </w:rPr>
        <w:instrText>HYPERLINK "http://ru.wikipedia.org/wiki/%D0%9F%D0%B0%D1%80%D1%81%D0%B5%D1%80" \o "Парсер"</w:instrText>
      </w:r>
      <w:r w:rsidR="00250D5D" w:rsidRPr="00250D5D">
        <w:rPr>
          <w:rFonts w:ascii="Times New Roman" w:hAnsi="Times New Roman" w:cs="Times New Roman"/>
          <w:sz w:val="28"/>
          <w:szCs w:val="28"/>
        </w:rPr>
        <w:fldChar w:fldCharType="separate"/>
      </w:r>
      <w:r w:rsidR="00250D5D" w:rsidRPr="00250D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парсером</w:t>
      </w:r>
      <w:proofErr w:type="spellEnd"/>
      <w:r w:rsidR="00250D5D" w:rsidRPr="00250D5D">
        <w:rPr>
          <w:rFonts w:ascii="Times New Roman" w:hAnsi="Times New Roman" w:cs="Times New Roman"/>
          <w:sz w:val="28"/>
          <w:szCs w:val="28"/>
        </w:rPr>
        <w:fldChar w:fldCharType="end"/>
      </w:r>
      <w:r w:rsidR="00250D5D" w:rsidRPr="00250D5D">
        <w:rPr>
          <w:rFonts w:ascii="Times New Roman" w:eastAsia="Times New Roman" w:hAnsi="Times New Roman" w:cs="Times New Roman"/>
          <w:sz w:val="28"/>
          <w:szCs w:val="28"/>
          <w:lang w:eastAsia="ru-RU"/>
        </w:rPr>
        <w:t>) аналогично документам XML.</w:t>
      </w:r>
    </w:p>
    <w:p w:rsidR="0028011A" w:rsidRPr="00250D5D" w:rsidRDefault="0028011A" w:rsidP="00250D5D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D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XHTML построен не как самодостаточное описание языка, а как перечень различий между HTML 4.01 и XHTML.</w:t>
      </w:r>
    </w:p>
    <w:p w:rsidR="004E4363" w:rsidRPr="004E4363" w:rsidRDefault="004E4363" w:rsidP="0028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4E4363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Синтаксис HTML</w:t>
      </w:r>
    </w:p>
    <w:p w:rsidR="0028011A" w:rsidRPr="005A0E42" w:rsidRDefault="0028011A" w:rsidP="00280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Структура HTML-документа</w:t>
      </w:r>
    </w:p>
    <w:p w:rsidR="0028011A" w:rsidRPr="005A0E42" w:rsidRDefault="0028011A" w:rsidP="0028011A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E42">
        <w:rPr>
          <w:color w:val="000000"/>
          <w:sz w:val="28"/>
          <w:szCs w:val="28"/>
        </w:rPr>
        <w:t>Каждый HTML-документ, отвечающий спецификации HTML какой-либо версии, обязан начинаться со строки декларации версии HTML</w:t>
      </w:r>
      <w:r w:rsidRPr="007B2C66">
        <w:t> </w:t>
      </w:r>
      <w:r w:rsidRPr="007B2C66">
        <w:rPr>
          <w:color w:val="000000"/>
        </w:rPr>
        <w:t>!DOCTYPE</w:t>
      </w:r>
      <w:r w:rsidRPr="005A0E42">
        <w:rPr>
          <w:color w:val="000000"/>
          <w:sz w:val="28"/>
          <w:szCs w:val="28"/>
        </w:rPr>
        <w:t xml:space="preserve">, </w:t>
      </w:r>
      <w:proofErr w:type="gramStart"/>
      <w:r w:rsidRPr="005A0E42">
        <w:rPr>
          <w:color w:val="000000"/>
          <w:sz w:val="28"/>
          <w:szCs w:val="28"/>
        </w:rPr>
        <w:t>которая</w:t>
      </w:r>
      <w:proofErr w:type="gramEnd"/>
      <w:r w:rsidRPr="005A0E42">
        <w:rPr>
          <w:color w:val="000000"/>
          <w:sz w:val="28"/>
          <w:szCs w:val="28"/>
        </w:rPr>
        <w:t xml:space="preserve"> обычно выглядит так:</w:t>
      </w:r>
    </w:p>
    <w:p w:rsidR="0028011A" w:rsidRPr="00E3628E" w:rsidRDefault="0028011A" w:rsidP="0028011A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</w:p>
    <w:p w:rsidR="0028011A" w:rsidRPr="002D1F71" w:rsidRDefault="0028011A" w:rsidP="0028011A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lang w:val="en-US"/>
        </w:rPr>
      </w:pPr>
      <w:proofErr w:type="gramStart"/>
      <w:r w:rsidRPr="002D1F71">
        <w:rPr>
          <w:rFonts w:ascii="Verdana" w:hAnsi="Verdana"/>
          <w:color w:val="000000"/>
          <w:lang w:val="en-US"/>
        </w:rPr>
        <w:t>&lt;!DOCTYPE</w:t>
      </w:r>
      <w:proofErr w:type="gramEnd"/>
      <w:r w:rsidRPr="002D1F71">
        <w:rPr>
          <w:rFonts w:ascii="Verdana" w:hAnsi="Verdana"/>
          <w:color w:val="000000"/>
          <w:lang w:val="en-US"/>
        </w:rPr>
        <w:t xml:space="preserve"> HTML PUBLIC "-//W3C//DTD HTML 3.2 Final//EN"&gt;</w:t>
      </w:r>
    </w:p>
    <w:p w:rsidR="0028011A" w:rsidRPr="0028011A" w:rsidRDefault="0028011A" w:rsidP="0028011A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lang w:val="en-US"/>
        </w:rPr>
      </w:pPr>
    </w:p>
    <w:p w:rsidR="0028011A" w:rsidRPr="005A0E42" w:rsidRDefault="0028011A" w:rsidP="0028011A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E42">
        <w:rPr>
          <w:color w:val="000000"/>
          <w:sz w:val="28"/>
          <w:szCs w:val="28"/>
        </w:rPr>
        <w:t xml:space="preserve">Эта строка поможет браузеру определить, как правильно интерпретировать данный документ. В данном случае мы говорим браузеру, что HTML соответствует международной спецификации версии 3.2 (это проверенная, но очень старая версия). </w:t>
      </w:r>
    </w:p>
    <w:p w:rsidR="0028011A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HTML-документ представляет собой текстовый файл с расширением *.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html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*.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htm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B29A4" w:rsidRPr="005A0E42" w:rsidRDefault="001B29A4" w:rsidP="001B29A4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E42">
        <w:rPr>
          <w:color w:val="000000"/>
          <w:sz w:val="28"/>
          <w:szCs w:val="28"/>
        </w:rPr>
        <w:t>Документ состоит из двух основных блоков – "заголовка" и "тела документа". Заголовок определяется с помощью элемента HEAD, а тело – элементом BODY.</w:t>
      </w:r>
    </w:p>
    <w:p w:rsidR="001B29A4" w:rsidRPr="005A0E42" w:rsidRDefault="001B29A4" w:rsidP="001B29A4">
      <w:pPr>
        <w:pStyle w:val="a6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A0E42">
        <w:rPr>
          <w:color w:val="000000"/>
          <w:sz w:val="28"/>
          <w:szCs w:val="28"/>
        </w:rPr>
        <w:t>Заголовок содержит "техническую" информацию о документе, хотя чаще всего используется только для обозначения его названия (см. элемент TITLE).</w:t>
      </w:r>
    </w:p>
    <w:p w:rsidR="001B29A4" w:rsidRDefault="001B29A4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8011A" w:rsidRDefault="0028011A" w:rsidP="0028011A">
      <w:pPr>
        <w:spacing w:before="100" w:beforeAutospacing="1" w:after="100" w:afterAutospacing="1" w:line="240" w:lineRule="auto"/>
        <w:rPr>
          <w:rFonts w:ascii="Courier New" w:hAnsi="Courier New" w:cs="Courier New"/>
          <w:b/>
          <w:bCs/>
          <w:color w:val="222222"/>
          <w:sz w:val="20"/>
          <w:szCs w:val="20"/>
          <w:shd w:val="clear" w:color="auto" w:fill="F8F8F8"/>
        </w:rPr>
      </w:pP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&lt;</w:t>
      </w:r>
      <w:r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  <w:lang w:val="en-US"/>
        </w:rPr>
        <w:t>HTML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    &lt;HEAD&gt;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    &lt;TITLE&gt;Заголовок документа&lt;/TITLE&gt;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    &lt;/HEAD&gt;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&lt;BODY&gt;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Текст документа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&lt;/BODY&gt;</w:t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</w:rPr>
        <w:br/>
      </w:r>
      <w:r w:rsidRPr="00A01028">
        <w:rPr>
          <w:rFonts w:ascii="Courier New" w:hAnsi="Courier New" w:cs="Courier New"/>
          <w:b/>
          <w:bCs/>
          <w:color w:val="222222"/>
          <w:sz w:val="28"/>
          <w:szCs w:val="28"/>
          <w:shd w:val="clear" w:color="auto" w:fill="F8F8F8"/>
        </w:rPr>
        <w:t>&lt;/HTML</w:t>
      </w:r>
      <w:r>
        <w:rPr>
          <w:rFonts w:ascii="Courier New" w:hAnsi="Courier New" w:cs="Courier New"/>
          <w:b/>
          <w:bCs/>
          <w:color w:val="222222"/>
          <w:sz w:val="20"/>
          <w:szCs w:val="20"/>
          <w:shd w:val="clear" w:color="auto" w:fill="F8F8F8"/>
        </w:rPr>
        <w:t>&gt;</w:t>
      </w:r>
    </w:p>
    <w:p w:rsidR="0028011A" w:rsidRPr="005A0E42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Элементы и тэги</w:t>
      </w:r>
    </w:p>
    <w:p w:rsidR="0028011A" w:rsidRPr="001A05DB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HTML состоит из элементов, которые определяют, каким образом данные должны быть отображены в браузере. Элемент состоит из открывающего и закрывающего тэгов: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elementName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&gt;...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some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...&lt;/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elementName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28011A" w:rsidRPr="001A05DB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Тег – часть HTML, представляющая из себя текст, заключенный в угловые скобки &lt;&gt;.</w:t>
      </w:r>
    </w:p>
    <w:p w:rsidR="006B413B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со стандартами XHTML все ключевые слова записываются символами нижнего регистра. </w:t>
      </w:r>
    </w:p>
    <w:p w:rsidR="006B413B" w:rsidRDefault="0028011A" w:rsidP="006B413B">
      <w:pPr>
        <w:pStyle w:val="a6"/>
        <w:shd w:val="clear" w:color="auto" w:fill="FFFFFF"/>
        <w:spacing w:before="0" w:beforeAutospacing="0" w:after="300" w:afterAutospacing="0"/>
        <w:textAlignment w:val="baseline"/>
        <w:rPr>
          <w:color w:val="555555"/>
          <w:sz w:val="21"/>
          <w:szCs w:val="21"/>
        </w:rPr>
      </w:pPr>
      <w:r w:rsidRPr="001A05DB">
        <w:rPr>
          <w:sz w:val="28"/>
          <w:szCs w:val="28"/>
        </w:rPr>
        <w:t>Большинство тегов</w:t>
      </w:r>
      <w:r w:rsidR="006B413B">
        <w:rPr>
          <w:sz w:val="28"/>
          <w:szCs w:val="28"/>
        </w:rPr>
        <w:t xml:space="preserve"> </w:t>
      </w:r>
      <w:r w:rsidR="006B413B" w:rsidRPr="001A05DB">
        <w:rPr>
          <w:sz w:val="28"/>
          <w:szCs w:val="28"/>
        </w:rPr>
        <w:t>HTML</w:t>
      </w:r>
      <w:r w:rsidR="006B413B">
        <w:rPr>
          <w:sz w:val="28"/>
          <w:szCs w:val="28"/>
        </w:rPr>
        <w:t xml:space="preserve"> и</w:t>
      </w:r>
      <w:r w:rsidRPr="001A05DB">
        <w:rPr>
          <w:sz w:val="28"/>
          <w:szCs w:val="28"/>
        </w:rPr>
        <w:t xml:space="preserve"> XHTML кодируются парами из открывающего и закрывающего тегов</w:t>
      </w:r>
      <w:r w:rsidR="006B413B">
        <w:rPr>
          <w:sz w:val="28"/>
          <w:szCs w:val="28"/>
        </w:rPr>
        <w:t xml:space="preserve">. Они называются парными тегами. </w:t>
      </w:r>
      <w:r w:rsidRPr="001A05DB">
        <w:rPr>
          <w:sz w:val="28"/>
          <w:szCs w:val="28"/>
        </w:rPr>
        <w:t xml:space="preserve"> </w:t>
      </w:r>
      <w:r w:rsidR="006B413B" w:rsidRPr="006B413B">
        <w:rPr>
          <w:sz w:val="28"/>
          <w:szCs w:val="28"/>
        </w:rPr>
        <w:t xml:space="preserve"> Парные HTML тэги являются контейнерами для других элементов страницы.</w:t>
      </w:r>
      <w:r w:rsidR="006B413B" w:rsidRPr="006B413B">
        <w:rPr>
          <w:color w:val="555555"/>
          <w:sz w:val="28"/>
          <w:szCs w:val="28"/>
        </w:rPr>
        <w:t xml:space="preserve"> Открывающий HTML тэг обозначает начало контейнера, а закрывающий HTML тэгов обозначает окончание контейнера</w:t>
      </w:r>
      <w:r w:rsidR="006B413B">
        <w:rPr>
          <w:color w:val="555555"/>
          <w:sz w:val="21"/>
          <w:szCs w:val="21"/>
        </w:rPr>
        <w:t>.</w:t>
      </w:r>
    </w:p>
    <w:p w:rsidR="0028011A" w:rsidRPr="001A05DB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Эта пара контейнерных тегов охватывает данные, к которым применяется форматирование.</w:t>
      </w:r>
    </w:p>
    <w:p w:rsidR="0028011A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Смысл HTML-элемента состоит в применении форматирования к содержимому между начальным и конечным тэгами. Применяемое форматирование зависит от имени элемента. </w:t>
      </w:r>
    </w:p>
    <w:p w:rsidR="0083502B" w:rsidRPr="00D075EC" w:rsidRDefault="0083502B" w:rsidP="00372450">
      <w:pPr>
        <w:shd w:val="clear" w:color="auto" w:fill="FFFFFF"/>
        <w:spacing w:after="75" w:line="240" w:lineRule="auto"/>
        <w:ind w:left="15" w:firstLine="552"/>
        <w:textAlignment w:val="baseline"/>
        <w:rPr>
          <w:ins w:id="1" w:author="Unknown"/>
          <w:rFonts w:ascii="Times New Roman" w:eastAsia="Times New Roman" w:hAnsi="Times New Roman"/>
          <w:sz w:val="28"/>
          <w:szCs w:val="28"/>
          <w:lang w:eastAsia="ru-RU"/>
        </w:rPr>
      </w:pPr>
      <w:ins w:id="2" w:author="Unknown"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Синтаксис языка HTML предусматривает опциональные парные тэги, например&lt;</w:t>
        </w:r>
        <w:proofErr w:type="spellStart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html</w:t>
        </w:r>
        <w:proofErr w:type="spellEnd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&gt;, &lt;</w:t>
        </w:r>
        <w:proofErr w:type="spellStart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head</w:t>
        </w:r>
        <w:proofErr w:type="spellEnd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&gt;, &lt;</w:t>
        </w:r>
        <w:proofErr w:type="spellStart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body</w:t>
        </w:r>
        <w:proofErr w:type="spellEnd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&gt;. Эти тэги мы </w:t>
        </w:r>
        <w:proofErr w:type="gramStart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можем не писать и браузер сгенерирует</w:t>
        </w:r>
        <w:proofErr w:type="gramEnd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их за нас.</w:t>
        </w:r>
      </w:ins>
    </w:p>
    <w:p w:rsidR="0083502B" w:rsidRPr="00D075EC" w:rsidRDefault="0083502B" w:rsidP="00372450">
      <w:pPr>
        <w:shd w:val="clear" w:color="auto" w:fill="FFFFFF"/>
        <w:spacing w:after="75" w:line="240" w:lineRule="auto"/>
        <w:ind w:left="15" w:firstLine="552"/>
        <w:textAlignment w:val="baseline"/>
        <w:rPr>
          <w:ins w:id="3" w:author="Unknown"/>
          <w:rFonts w:ascii="Times New Roman" w:eastAsia="Times New Roman" w:hAnsi="Times New Roman"/>
          <w:sz w:val="28"/>
          <w:szCs w:val="28"/>
          <w:lang w:eastAsia="ru-RU"/>
        </w:rPr>
      </w:pPr>
      <w:ins w:id="4" w:author="Unknown"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Некоторые парные тэги предусматривают опциональный закрывающий тэг: практически все тэги для создания HTML</w:t>
        </w:r>
      </w:ins>
      <w:r w:rsidR="00E352FB" w:rsidRPr="00D075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ins w:id="5" w:author="Unknown"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таблиц, тэг списка &lt;</w:t>
        </w:r>
        <w:proofErr w:type="spellStart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li</w:t>
        </w:r>
        <w:proofErr w:type="spellEnd"/>
        <w:r w:rsidRPr="00D075EC">
          <w:rPr>
            <w:rFonts w:ascii="Times New Roman" w:eastAsia="Times New Roman" w:hAnsi="Times New Roman"/>
            <w:sz w:val="28"/>
            <w:szCs w:val="28"/>
            <w:lang w:eastAsia="ru-RU"/>
          </w:rPr>
          <w:t>&gt;, тэг параграфа &lt;p&gt;и другие.</w:t>
        </w:r>
      </w:ins>
    </w:p>
    <w:p w:rsidR="0083502B" w:rsidRPr="00D075EC" w:rsidRDefault="0083502B" w:rsidP="00372450">
      <w:pPr>
        <w:pStyle w:val="a6"/>
        <w:shd w:val="clear" w:color="auto" w:fill="FFFFFF"/>
        <w:spacing w:before="0" w:beforeAutospacing="0" w:after="0" w:afterAutospacing="0"/>
        <w:ind w:firstLine="552"/>
        <w:jc w:val="both"/>
        <w:textAlignment w:val="baseline"/>
        <w:rPr>
          <w:ins w:id="6" w:author="Unknown"/>
          <w:rFonts w:cstheme="minorBidi"/>
          <w:sz w:val="28"/>
          <w:szCs w:val="28"/>
        </w:rPr>
      </w:pPr>
      <w:r w:rsidRPr="00372450">
        <w:rPr>
          <w:rFonts w:cstheme="minorBidi"/>
          <w:bCs/>
          <w:sz w:val="28"/>
          <w:szCs w:val="28"/>
        </w:rPr>
        <w:t xml:space="preserve">Наряду с парными в </w:t>
      </w:r>
      <w:ins w:id="7" w:author="Unknown">
        <w:r w:rsidRPr="00372450">
          <w:rPr>
            <w:rFonts w:cstheme="minorBidi"/>
            <w:bCs/>
            <w:sz w:val="28"/>
            <w:szCs w:val="28"/>
          </w:rPr>
          <w:t xml:space="preserve"> HTML </w:t>
        </w:r>
      </w:ins>
      <w:r w:rsidRPr="00372450">
        <w:rPr>
          <w:rFonts w:cstheme="minorBidi"/>
          <w:bCs/>
          <w:sz w:val="28"/>
          <w:szCs w:val="28"/>
        </w:rPr>
        <w:t>существуют</w:t>
      </w:r>
      <w:ins w:id="8" w:author="Unknown">
        <w:r w:rsidRPr="00372450">
          <w:rPr>
            <w:rFonts w:cstheme="minorBidi"/>
            <w:bCs/>
            <w:sz w:val="28"/>
            <w:szCs w:val="28"/>
          </w:rPr>
          <w:t xml:space="preserve"> одиночные HTML</w:t>
        </w:r>
        <w:r w:rsidRPr="00372450">
          <w:rPr>
            <w:rFonts w:cstheme="minorBidi"/>
            <w:b/>
            <w:bCs/>
            <w:sz w:val="28"/>
            <w:szCs w:val="28"/>
          </w:rPr>
          <w:t xml:space="preserve"> </w:t>
        </w:r>
        <w:r w:rsidRPr="00372450">
          <w:rPr>
            <w:rFonts w:cstheme="minorBidi"/>
            <w:bCs/>
            <w:sz w:val="28"/>
            <w:szCs w:val="28"/>
          </w:rPr>
          <w:t>тэги</w:t>
        </w:r>
        <w:r w:rsidRPr="00372450">
          <w:rPr>
            <w:rFonts w:cstheme="minorBidi"/>
            <w:sz w:val="28"/>
            <w:szCs w:val="28"/>
          </w:rPr>
          <w:t>, эти тэги не имеют</w:t>
        </w:r>
        <w:r w:rsidRPr="00D075EC">
          <w:rPr>
            <w:rFonts w:cstheme="minorBidi"/>
            <w:sz w:val="28"/>
            <w:szCs w:val="28"/>
          </w:rPr>
          <w:t xml:space="preserve"> никакого содержимого и используются для того, чтобы сформировать графический элемент на странице. Для одиночных HTML тэгов закрывающий тэг запрещен стандартом. Среди одиночных HTML тэгов нет опциональных тэгов.</w:t>
        </w:r>
      </w:ins>
    </w:p>
    <w:p w:rsidR="0028011A" w:rsidRPr="001A05DB" w:rsidRDefault="0028011A" w:rsidP="0037245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Такие пустые тэги кодируются специальным образом – они должны содержать символ наклонной черты</w:t>
      </w:r>
      <w:proofErr w:type="gram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(/) </w:t>
      </w:r>
      <w:proofErr w:type="gram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непосредственно перед закрывающей угловой скобкой.</w:t>
      </w:r>
    </w:p>
    <w:p w:rsidR="0028011A" w:rsidRPr="005A0E42" w:rsidRDefault="005A0E42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Атрибуты</w:t>
      </w:r>
      <w:r w:rsidR="0028011A" w:rsidRPr="005A0E4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тэгов</w:t>
      </w:r>
    </w:p>
    <w:p w:rsidR="004E4363" w:rsidRPr="004E4363" w:rsidRDefault="002D0953" w:rsidP="002D0953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ins w:id="9" w:author="Unknown"/>
          <w:sz w:val="28"/>
          <w:szCs w:val="28"/>
        </w:rPr>
      </w:pPr>
      <w:r>
        <w:rPr>
          <w:sz w:val="28"/>
          <w:szCs w:val="28"/>
        </w:rPr>
        <w:t>Т</w:t>
      </w:r>
      <w:r w:rsidR="0028011A" w:rsidRPr="001A05DB">
        <w:rPr>
          <w:sz w:val="28"/>
          <w:szCs w:val="28"/>
        </w:rPr>
        <w:t>эги, помимо имени, могут содержать атрибуты</w:t>
      </w:r>
      <w:r w:rsidR="004E4363">
        <w:rPr>
          <w:sz w:val="28"/>
          <w:szCs w:val="28"/>
        </w:rPr>
        <w:t xml:space="preserve"> </w:t>
      </w:r>
      <w:r w:rsidR="0028011A" w:rsidRPr="001A05DB">
        <w:rPr>
          <w:sz w:val="28"/>
          <w:szCs w:val="28"/>
        </w:rPr>
        <w:t>— элементы, дающие дополнительную информацию о том, как браузер должен обработать текущий тэг.</w:t>
      </w:r>
      <w:r w:rsidR="004E4363">
        <w:rPr>
          <w:sz w:val="28"/>
          <w:szCs w:val="28"/>
        </w:rPr>
        <w:t xml:space="preserve"> </w:t>
      </w:r>
      <w:ins w:id="10" w:author="Unknown">
        <w:r w:rsidR="004E4363" w:rsidRPr="004E4363">
          <w:rPr>
            <w:sz w:val="28"/>
            <w:szCs w:val="28"/>
          </w:rPr>
          <w:t>У любого HTML тэга могут быть атрибуты, причем, если вы даже не написали явно HTML атрибут, то браузер все равно определит какие-то значения по умолчанию для каждого тэга в документе.</w:t>
        </w:r>
      </w:ins>
      <w:r w:rsidR="004E4363" w:rsidRPr="004E4363">
        <w:rPr>
          <w:sz w:val="28"/>
          <w:szCs w:val="28"/>
        </w:rPr>
        <w:t xml:space="preserve"> А</w:t>
      </w:r>
      <w:ins w:id="11" w:author="Unknown">
        <w:r w:rsidR="004E4363" w:rsidRPr="004E4363">
          <w:rPr>
            <w:sz w:val="28"/>
            <w:szCs w:val="28"/>
          </w:rPr>
          <w:t>трибут состоит из двух частей: свойства и значения.</w:t>
        </w:r>
      </w:ins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Наборы допустимых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атрибутов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индивидуальны для каждого тэга. Общие правила записи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атрибутов</w:t>
      </w:r>
      <w:r w:rsidR="004E4363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заключаются в следующем. После имени тэга могут следовать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атрибуты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которые отделяются друг от друга пробелами. Порядок следования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атрибутов</w:t>
      </w:r>
      <w:r w:rsidR="004E4363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тэга произволен. Многие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 xml:space="preserve">атрибуты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требуют указания их значений, однако некоторые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 xml:space="preserve">атрибуты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не имеют значений или могут записываться без них, принимая значения по умолчанию. Если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</w:t>
      </w:r>
      <w:r w:rsidR="004E4363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требует значения, то оно указывается после названия параметра через знак равенства. Значение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 xml:space="preserve">атрибута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может записываться в кавычках, так и без них. Единственным случаем, когда использование кавычек обязательно, является случай, когда в значении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 xml:space="preserve">атрибута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имеются пробелы. В значениях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 xml:space="preserve">атрибутов 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(в отличие от названий тэгов и самих </w:t>
      </w:r>
      <w:r w:rsidR="002D0953">
        <w:rPr>
          <w:rFonts w:ascii="Times New Roman" w:eastAsia="Times New Roman" w:hAnsi="Times New Roman"/>
          <w:sz w:val="28"/>
          <w:szCs w:val="28"/>
          <w:lang w:eastAsia="ru-RU"/>
        </w:rPr>
        <w:t>атрибутов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) иногда важен регистр записи. </w:t>
      </w:r>
    </w:p>
    <w:p w:rsidR="0028011A" w:rsidRPr="001A05DB" w:rsidRDefault="005A0E42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ример записи тэга с </w:t>
      </w:r>
      <w:r w:rsidR="004E4363">
        <w:rPr>
          <w:rFonts w:ascii="Times New Roman" w:eastAsia="Times New Roman" w:hAnsi="Times New Roman"/>
          <w:sz w:val="28"/>
          <w:szCs w:val="28"/>
          <w:lang w:eastAsia="ru-RU"/>
        </w:rPr>
        <w:t>атрибутами</w:t>
      </w:r>
      <w:r w:rsidR="0028011A" w:rsidRPr="001A05D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table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border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align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left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"&gt;</w:t>
      </w:r>
    </w:p>
    <w:p w:rsidR="0028011A" w:rsidRDefault="0028011A" w:rsidP="00A4436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Здесь для тэга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table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&gt; задано два параметра. Первый параметр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border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 без значения. Второй параметр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align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 значение "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left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:rsidR="00D154E7" w:rsidRPr="00D154E7" w:rsidRDefault="00D154E7" w:rsidP="00A44366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</w:t>
      </w:r>
      <w:r w:rsidRPr="002D095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комментария</w:t>
      </w:r>
      <w:r w:rsidRPr="00D1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размещается между ограничителями</w:t>
      </w:r>
      <w:r w:rsidR="00A44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&lt;!-</w:t>
      </w:r>
      <w:r w:rsidR="00A443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="00A44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Start"/>
      <w:r w:rsidR="00A443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54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--&gt;</w:t>
      </w:r>
      <w:r w:rsidRPr="00D1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gramEnd"/>
      <w:r w:rsidRPr="00D1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отображается в окне браузера. Комментарии могут быть многострочными, например,</w:t>
      </w:r>
    </w:p>
    <w:p w:rsidR="00D154E7" w:rsidRPr="00A44366" w:rsidRDefault="00D154E7" w:rsidP="00D1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3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&lt;!-- </w:t>
      </w:r>
      <w:r w:rsidRPr="00A443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начало комментария</w:t>
      </w:r>
      <w:r w:rsidRPr="00A44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......</w:t>
      </w:r>
    </w:p>
    <w:p w:rsidR="00D154E7" w:rsidRPr="00D154E7" w:rsidRDefault="00D154E7" w:rsidP="00D15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4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A443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продолжение комментария</w:t>
      </w:r>
      <w:proofErr w:type="gramStart"/>
      <w:r w:rsidRPr="00A4436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44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....... </w:t>
      </w:r>
      <w:r w:rsidRPr="00A443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--&gt;</w:t>
      </w:r>
      <w:proofErr w:type="gramEnd"/>
    </w:p>
    <w:p w:rsidR="0028011A" w:rsidRPr="005A0E42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Заголовок HTML-документа</w:t>
      </w:r>
    </w:p>
    <w:p w:rsidR="0028011A" w:rsidRPr="003D1D32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 xml:space="preserve">Раздел документа 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head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 его заголовок и не является обязательным тэгом. Задачей заголовка является представление необходимой информации для программы, интерпретирующей документ. Тэги</w:t>
      </w:r>
      <w:r w:rsidRPr="003D1D3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находящиеся внутри раздела </w:t>
      </w:r>
      <w:proofErr w:type="spellStart"/>
      <w:r w:rsidRPr="003D1D32">
        <w:rPr>
          <w:rFonts w:ascii="Times New Roman" w:eastAsia="Times New Roman" w:hAnsi="Times New Roman"/>
          <w:i/>
          <w:sz w:val="28"/>
          <w:szCs w:val="28"/>
          <w:lang w:eastAsia="ru-RU"/>
        </w:rPr>
        <w:t>head</w:t>
      </w:r>
      <w:proofErr w:type="spellEnd"/>
      <w:r w:rsidRPr="003D1D3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(кроме названия документа, описываемого с помощью тэга &lt;</w:t>
      </w:r>
      <w:proofErr w:type="spellStart"/>
      <w:r w:rsidRPr="003D1D32">
        <w:rPr>
          <w:rFonts w:ascii="Times New Roman" w:eastAsia="Times New Roman" w:hAnsi="Times New Roman"/>
          <w:i/>
          <w:sz w:val="28"/>
          <w:szCs w:val="28"/>
          <w:lang w:eastAsia="ru-RU"/>
        </w:rPr>
        <w:t>title</w:t>
      </w:r>
      <w:proofErr w:type="spellEnd"/>
      <w:r w:rsidRPr="003D1D32">
        <w:rPr>
          <w:rFonts w:ascii="Times New Roman" w:eastAsia="Times New Roman" w:hAnsi="Times New Roman"/>
          <w:i/>
          <w:sz w:val="28"/>
          <w:szCs w:val="28"/>
          <w:lang w:eastAsia="ru-RU"/>
        </w:rPr>
        <w:t>&gt;), не отображаются на экране.</w:t>
      </w:r>
    </w:p>
    <w:p w:rsidR="0028011A" w:rsidRPr="001A05DB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head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... &lt;/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head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указывает на начало и конец заголовка документа. Помимо наименования документа (см.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title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&gt;), в этот раздел может включаться множество служебной информации.</w:t>
      </w:r>
    </w:p>
    <w:p w:rsidR="0028011A" w:rsidRPr="005A0E42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Название документа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Тэг-контейнер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title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является единственным обязательным тэгом заголовка и служит для того, чтобы дать документу название. Оно обычно показывается в заголовке окна браузера. Все, что находится между метками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title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и &lt;/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title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&gt;, интерпретируется браузером как название документа. Рекомендуется название не длиннее 64 символов.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По умолчанию текст, содержащийся в названии документа, используется при создании закладки (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bookmark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) для документа. Поэтому, для большей информативности, следует избегать безликих названий (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Home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Page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Index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 т. д.). Название документа должно кратко характеризовать его содержание.</w:t>
      </w:r>
    </w:p>
    <w:p w:rsidR="0028011A" w:rsidRPr="005A0E42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Связи между HTML-документами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Часто HTML-документы связаны между собой, то есть имеют ссылки друг на друга. Ссылки могут быть как абсолютные, так и относительные.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Абсолютные ссылки могут быть громоздкими и переставать работать, если перемещен младший по иерархии документ. Относительные ссылки легче вводить и обновлять, но и эта связь обрывается, если перемещен старший по иерархии документ. Оба вида связей могут нарушиться при переносе документа с одного компьютера на другой.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Для решения этой проблемы используются тэги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base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и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&gt;, которые включаются в заголовок для того, чтобы связь между документами не нарушалась.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Тэг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base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служит для указания полного базового URL-адреса документа. С его помощью относительная ссылка продолжает работать, если документ переносится в другой каталог или даже на другой компьютер.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Тэг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base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&gt; имеет один обязательный параметр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href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, после которого указывается полный URL-адрес документа. Пример</w:t>
      </w:r>
      <w:r w:rsidRPr="001A05DB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&lt;!DOCTYPE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html PUBLIC "-//W3C//DTD XHTML 1.0 Transitional//EN" "http://www.w3.org/TR/xhtml1/DTD/xhtml1-transitional.dtd"&gt;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&lt;html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xmlns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="http://www.w3.org/1999/xhtml" 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head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title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 Указание базового адреса &lt;/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title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base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href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="//www.volsu.ru/fitt"/&gt;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&lt;/head&gt;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body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img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src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="/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pics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/news.gif" alt="News"/&gt;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&lt;/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body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&lt;/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html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:rsidR="002D0953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Тэг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&gt; указывает на связь документа, содержащего данный тэг</w:t>
      </w:r>
      <w:r w:rsidR="002D095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 другого документа или объекта. Он состоит из URL-адреса и параметров, конкретизирующих отношения документов. Заголовок документа может содержать любое количество тэгов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&gt;. </w:t>
      </w:r>
    </w:p>
    <w:p w:rsidR="0028011A" w:rsidRPr="005A0E42" w:rsidRDefault="0028011A" w:rsidP="00104AF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В раздел заголовка может быть добавлен еще один тэг &lt;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meta</w:t>
      </w:r>
      <w:proofErr w:type="spellEnd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&gt;, позволяющий авторам документа определять информацию, не имеющую отношения к HTML. Эта информация используется браузером для действий, которые не предусмотрены текущей спецификацией HTML.</w:t>
      </w:r>
    </w:p>
    <w:p w:rsidR="0028011A" w:rsidRPr="005A0E42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Пример</w:t>
      </w:r>
      <w:r w:rsidRPr="005A0E42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28011A" w:rsidRPr="005A0E42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meta</w:t>
      </w:r>
      <w:proofErr w:type="gramEnd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http-</w:t>
      </w:r>
      <w:proofErr w:type="spellStart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equiv</w:t>
      </w:r>
      <w:proofErr w:type="spellEnd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="refresh" content="60"/&gt;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Этот тэг инструктирует браузер перезагружать страницу каждые 60 секунд, что может быть полезно, если данные на странице часто обновляются.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Кроме того, в качестве примера можно привести указание ключевых слов, используемых поисковыми системами. Этот способ позволяет включать в индекс документа дополнительные слова, которые могут явно не входить в его содержание. Для этого в тэге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meta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&gt; в качестве значения параметра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указывается имя некоторого свойства.</w:t>
      </w:r>
    </w:p>
    <w:p w:rsidR="0028011A" w:rsidRPr="001A05DB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Спецификация HTML не определяет каких-либо конкретных имен свойств, записываемых в тэге &lt;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meta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&gt;. Однако есть несколько часто применяемых свойств, например,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description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keywords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author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>robots</w:t>
      </w:r>
      <w:proofErr w:type="spellEnd"/>
      <w:r w:rsidRPr="001A05DB">
        <w:rPr>
          <w:rFonts w:ascii="Times New Roman" w:eastAsia="Times New Roman" w:hAnsi="Times New Roman"/>
          <w:sz w:val="28"/>
          <w:szCs w:val="28"/>
          <w:lang w:eastAsia="ru-RU"/>
        </w:rPr>
        <w:t xml:space="preserve"> и др.: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meta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description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"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content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="Технологии </w:t>
      </w:r>
      <w:proofErr w:type="spell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созания</w:t>
      </w:r>
      <w:proofErr w:type="spell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интернет-узлов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"/&gt;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meta</w:t>
      </w:r>
      <w:proofErr w:type="gramEnd"/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name="keywords" content="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тэг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гипертекст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HTML, </w:t>
      </w:r>
      <w:r w:rsidRPr="001A05DB">
        <w:rPr>
          <w:rFonts w:ascii="Courier New" w:eastAsia="Times New Roman" w:hAnsi="Courier New" w:cs="Courier New"/>
          <w:sz w:val="28"/>
          <w:szCs w:val="28"/>
          <w:lang w:eastAsia="ru-RU"/>
        </w:rPr>
        <w:t>браузер</w:t>
      </w:r>
      <w:r w:rsidRPr="001A05DB">
        <w:rPr>
          <w:rFonts w:ascii="Courier New" w:eastAsia="Times New Roman" w:hAnsi="Courier New" w:cs="Courier New"/>
          <w:sz w:val="28"/>
          <w:szCs w:val="28"/>
          <w:lang w:val="en-US" w:eastAsia="ru-RU"/>
        </w:rPr>
        <w:t>"/&gt;</w:t>
      </w:r>
    </w:p>
    <w:p w:rsidR="0028011A" w:rsidRPr="005A0E42" w:rsidRDefault="0028011A" w:rsidP="0028011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Еще одно назначение тэга &lt;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meta</w:t>
      </w:r>
      <w:proofErr w:type="spellEnd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 xml:space="preserve">&gt; — это указание кодировки текста. Например, для текста на русском языке в кодировке 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следующий тэг:</w:t>
      </w:r>
    </w:p>
    <w:p w:rsidR="0028011A" w:rsidRPr="001A05DB" w:rsidRDefault="0028011A" w:rsidP="0028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gramStart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meta</w:t>
      </w:r>
      <w:proofErr w:type="gramEnd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http-</w:t>
      </w:r>
      <w:proofErr w:type="spellStart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equiv</w:t>
      </w:r>
      <w:proofErr w:type="spellEnd"/>
      <w:r w:rsidRPr="005A0E42">
        <w:rPr>
          <w:rFonts w:ascii="Courier New" w:eastAsia="Times New Roman" w:hAnsi="Courier New" w:cs="Courier New"/>
          <w:sz w:val="28"/>
          <w:szCs w:val="28"/>
          <w:lang w:val="en-US" w:eastAsia="ru-RU"/>
        </w:rPr>
        <w:t>="Content-Type" content="text/html; charset=Windows-1251"/&gt;</w:t>
      </w:r>
    </w:p>
    <w:p w:rsidR="0028011A" w:rsidRPr="005A0E42" w:rsidRDefault="0028011A" w:rsidP="00280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b/>
          <w:bCs/>
          <w:i/>
          <w:sz w:val="28"/>
          <w:szCs w:val="28"/>
          <w:lang w:eastAsia="ru-RU"/>
        </w:rPr>
        <w:t>Тело документа</w:t>
      </w:r>
    </w:p>
    <w:p w:rsidR="0028011A" w:rsidRPr="005A0E42" w:rsidRDefault="0028011A" w:rsidP="002D095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Пара меток &lt;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proofErr w:type="spellEnd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&gt; ... &lt;/</w:t>
      </w:r>
      <w:proofErr w:type="spellStart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body</w:t>
      </w:r>
      <w:proofErr w:type="spellEnd"/>
      <w:r w:rsidRPr="005A0E42">
        <w:rPr>
          <w:rFonts w:ascii="Times New Roman" w:eastAsia="Times New Roman" w:hAnsi="Times New Roman"/>
          <w:sz w:val="28"/>
          <w:szCs w:val="28"/>
          <w:lang w:eastAsia="ru-RU"/>
        </w:rPr>
        <w:t>&gt; указывает на начало и конец тела HTML-документа, которое, собственно, и определяет содержание документа.</w:t>
      </w:r>
    </w:p>
    <w:p w:rsidR="0028011A" w:rsidRPr="001B29A4" w:rsidRDefault="0028011A" w:rsidP="0028011A">
      <w:pPr>
        <w:pStyle w:val="2"/>
        <w:rPr>
          <w:rStyle w:val="mw-headline"/>
          <w:i/>
          <w:color w:val="auto"/>
          <w:sz w:val="28"/>
          <w:szCs w:val="28"/>
        </w:rPr>
      </w:pPr>
      <w:r w:rsidRPr="001B29A4">
        <w:rPr>
          <w:rStyle w:val="mw-headline"/>
          <w:i/>
          <w:color w:val="auto"/>
          <w:sz w:val="28"/>
          <w:szCs w:val="28"/>
        </w:rPr>
        <w:t>Различия между XHTML и HTML</w:t>
      </w:r>
    </w:p>
    <w:p w:rsidR="0028011A" w:rsidRPr="001A05DB" w:rsidRDefault="0028011A" w:rsidP="002801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A05DB">
        <w:rPr>
          <w:sz w:val="28"/>
          <w:szCs w:val="28"/>
        </w:rPr>
        <w:t xml:space="preserve">Все элементы должны быть закрыты. Теги, которые не имеют закрывающего тега (например, </w:t>
      </w:r>
      <w:r w:rsidRPr="001A05DB">
        <w:rPr>
          <w:rStyle w:val="HTML"/>
          <w:rFonts w:eastAsia="Calibri"/>
          <w:sz w:val="28"/>
          <w:szCs w:val="28"/>
        </w:rPr>
        <w:t>&lt;</w:t>
      </w:r>
      <w:proofErr w:type="spellStart"/>
      <w:r w:rsidRPr="001A05DB">
        <w:rPr>
          <w:rStyle w:val="HTML"/>
          <w:rFonts w:eastAsia="Calibri"/>
          <w:sz w:val="28"/>
          <w:szCs w:val="28"/>
        </w:rPr>
        <w:t>img</w:t>
      </w:r>
      <w:proofErr w:type="spellEnd"/>
      <w:r w:rsidRPr="001A05DB">
        <w:rPr>
          <w:rStyle w:val="HTML"/>
          <w:rFonts w:eastAsia="Calibri"/>
          <w:sz w:val="28"/>
          <w:szCs w:val="28"/>
        </w:rPr>
        <w:t>&gt;</w:t>
      </w:r>
      <w:r w:rsidRPr="001A05DB">
        <w:rPr>
          <w:sz w:val="28"/>
          <w:szCs w:val="28"/>
        </w:rPr>
        <w:t xml:space="preserve"> или </w:t>
      </w:r>
      <w:r w:rsidRPr="001A05DB">
        <w:rPr>
          <w:rStyle w:val="HTML"/>
          <w:rFonts w:eastAsia="Calibri"/>
          <w:sz w:val="28"/>
          <w:szCs w:val="28"/>
        </w:rPr>
        <w:t>&lt;</w:t>
      </w:r>
      <w:proofErr w:type="spellStart"/>
      <w:r w:rsidRPr="001A05DB">
        <w:rPr>
          <w:rStyle w:val="HTML"/>
          <w:rFonts w:eastAsia="Calibri"/>
          <w:sz w:val="28"/>
          <w:szCs w:val="28"/>
        </w:rPr>
        <w:t>br</w:t>
      </w:r>
      <w:proofErr w:type="spellEnd"/>
      <w:r w:rsidRPr="001A05DB">
        <w:rPr>
          <w:rStyle w:val="HTML"/>
          <w:rFonts w:eastAsia="Calibri"/>
          <w:sz w:val="28"/>
          <w:szCs w:val="28"/>
        </w:rPr>
        <w:t>&gt;</w:t>
      </w:r>
      <w:r w:rsidRPr="001A05DB">
        <w:rPr>
          <w:sz w:val="28"/>
          <w:szCs w:val="28"/>
        </w:rPr>
        <w:t xml:space="preserve">) должны иметь на конце </w:t>
      </w:r>
      <w:r w:rsidRPr="001A05DB">
        <w:rPr>
          <w:rStyle w:val="HTML"/>
          <w:rFonts w:eastAsia="Calibri"/>
          <w:sz w:val="28"/>
          <w:szCs w:val="28"/>
        </w:rPr>
        <w:t>/</w:t>
      </w:r>
      <w:r w:rsidRPr="001A05DB">
        <w:rPr>
          <w:sz w:val="28"/>
          <w:szCs w:val="28"/>
        </w:rPr>
        <w:t xml:space="preserve"> (например, </w:t>
      </w:r>
      <w:r w:rsidRPr="001A05DB">
        <w:rPr>
          <w:rStyle w:val="HTML"/>
          <w:rFonts w:eastAsia="Calibri"/>
          <w:sz w:val="28"/>
          <w:szCs w:val="28"/>
        </w:rPr>
        <w:t>&lt;</w:t>
      </w:r>
      <w:proofErr w:type="spellStart"/>
      <w:r w:rsidRPr="001A05DB">
        <w:rPr>
          <w:rStyle w:val="HTML"/>
          <w:rFonts w:eastAsia="Calibri"/>
          <w:sz w:val="28"/>
          <w:szCs w:val="28"/>
        </w:rPr>
        <w:t>br</w:t>
      </w:r>
      <w:proofErr w:type="spellEnd"/>
      <w:r w:rsidRPr="001A05DB">
        <w:rPr>
          <w:rStyle w:val="HTML"/>
          <w:rFonts w:eastAsia="Calibri"/>
          <w:sz w:val="28"/>
          <w:szCs w:val="28"/>
        </w:rPr>
        <w:t> /&gt;</w:t>
      </w:r>
      <w:r w:rsidRPr="001A05DB">
        <w:rPr>
          <w:sz w:val="28"/>
          <w:szCs w:val="28"/>
        </w:rPr>
        <w:t>).</w:t>
      </w:r>
    </w:p>
    <w:p w:rsidR="0028011A" w:rsidRPr="001A05DB" w:rsidRDefault="0028011A" w:rsidP="002801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1A05DB">
        <w:rPr>
          <w:sz w:val="28"/>
          <w:szCs w:val="28"/>
        </w:rPr>
        <w:t>Булевы атрибуты записываются в развёрнутой форме. Например</w:t>
      </w:r>
      <w:r w:rsidRPr="001A05DB">
        <w:rPr>
          <w:sz w:val="28"/>
          <w:szCs w:val="28"/>
          <w:lang w:val="en-US"/>
        </w:rPr>
        <w:t xml:space="preserve">, </w:t>
      </w:r>
      <w:r w:rsidRPr="001A05DB">
        <w:rPr>
          <w:sz w:val="28"/>
          <w:szCs w:val="28"/>
        </w:rPr>
        <w:t>следует</w:t>
      </w:r>
      <w:r w:rsidRPr="001A05DB">
        <w:rPr>
          <w:sz w:val="28"/>
          <w:szCs w:val="28"/>
          <w:lang w:val="en-US"/>
        </w:rPr>
        <w:t xml:space="preserve"> </w:t>
      </w:r>
      <w:r w:rsidRPr="001A05DB">
        <w:rPr>
          <w:sz w:val="28"/>
          <w:szCs w:val="28"/>
        </w:rPr>
        <w:t>писать</w:t>
      </w:r>
      <w:r w:rsidRPr="001A05DB">
        <w:rPr>
          <w:sz w:val="28"/>
          <w:szCs w:val="28"/>
          <w:lang w:val="en-US"/>
        </w:rPr>
        <w:t xml:space="preserve"> </w:t>
      </w:r>
      <w:r w:rsidRPr="001A05DB">
        <w:rPr>
          <w:rStyle w:val="HTML"/>
          <w:rFonts w:eastAsia="Calibri"/>
          <w:sz w:val="28"/>
          <w:szCs w:val="28"/>
          <w:lang w:val="en-US"/>
        </w:rPr>
        <w:t>&lt;option selected="selected"&gt;</w:t>
      </w:r>
      <w:r w:rsidRPr="001A05DB">
        <w:rPr>
          <w:sz w:val="28"/>
          <w:szCs w:val="28"/>
          <w:lang w:val="en-US"/>
        </w:rPr>
        <w:t xml:space="preserve"> </w:t>
      </w:r>
      <w:r w:rsidRPr="001A05DB">
        <w:rPr>
          <w:sz w:val="28"/>
          <w:szCs w:val="28"/>
        </w:rPr>
        <w:t>или</w:t>
      </w:r>
      <w:r w:rsidRPr="001A05DB">
        <w:rPr>
          <w:sz w:val="28"/>
          <w:szCs w:val="28"/>
          <w:lang w:val="en-US"/>
        </w:rPr>
        <w:t xml:space="preserve"> </w:t>
      </w:r>
      <w:r w:rsidRPr="001A05DB">
        <w:rPr>
          <w:rStyle w:val="HTML"/>
          <w:rFonts w:eastAsia="Calibri"/>
          <w:sz w:val="28"/>
          <w:szCs w:val="28"/>
          <w:lang w:val="en-US"/>
        </w:rPr>
        <w:t xml:space="preserve">&lt;td </w:t>
      </w:r>
      <w:proofErr w:type="spellStart"/>
      <w:r w:rsidRPr="001A05DB">
        <w:rPr>
          <w:rStyle w:val="HTML"/>
          <w:rFonts w:eastAsia="Calibri"/>
          <w:sz w:val="28"/>
          <w:szCs w:val="28"/>
          <w:lang w:val="en-US"/>
        </w:rPr>
        <w:t>nowrap</w:t>
      </w:r>
      <w:proofErr w:type="spellEnd"/>
      <w:r w:rsidRPr="001A05DB">
        <w:rPr>
          <w:rStyle w:val="HTML"/>
          <w:rFonts w:eastAsia="Calibri"/>
          <w:sz w:val="28"/>
          <w:szCs w:val="28"/>
          <w:lang w:val="en-US"/>
        </w:rPr>
        <w:t>="</w:t>
      </w:r>
      <w:proofErr w:type="spellStart"/>
      <w:r w:rsidRPr="001A05DB">
        <w:rPr>
          <w:rStyle w:val="HTML"/>
          <w:rFonts w:eastAsia="Calibri"/>
          <w:sz w:val="28"/>
          <w:szCs w:val="28"/>
          <w:lang w:val="en-US"/>
        </w:rPr>
        <w:t>nowrap</w:t>
      </w:r>
      <w:proofErr w:type="spellEnd"/>
      <w:r w:rsidRPr="001A05DB">
        <w:rPr>
          <w:rStyle w:val="HTML"/>
          <w:rFonts w:eastAsia="Calibri"/>
          <w:sz w:val="28"/>
          <w:szCs w:val="28"/>
          <w:lang w:val="en-US"/>
        </w:rPr>
        <w:t>"&gt;</w:t>
      </w:r>
      <w:r w:rsidRPr="001A05DB">
        <w:rPr>
          <w:sz w:val="28"/>
          <w:szCs w:val="28"/>
          <w:lang w:val="en-US"/>
        </w:rPr>
        <w:t>.</w:t>
      </w:r>
    </w:p>
    <w:p w:rsidR="0028011A" w:rsidRPr="001A05DB" w:rsidRDefault="0028011A" w:rsidP="002801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A05DB">
        <w:rPr>
          <w:sz w:val="28"/>
          <w:szCs w:val="28"/>
        </w:rPr>
        <w:t xml:space="preserve">Имена тегов и атрибутов должны быть записаны строчными буквами (например, </w:t>
      </w:r>
      <w:r w:rsidRPr="001A05DB">
        <w:rPr>
          <w:rStyle w:val="HTML"/>
          <w:rFonts w:eastAsia="Calibri"/>
          <w:sz w:val="28"/>
          <w:szCs w:val="28"/>
        </w:rPr>
        <w:t>&lt;</w:t>
      </w:r>
      <w:proofErr w:type="spellStart"/>
      <w:r w:rsidRPr="001A05DB">
        <w:rPr>
          <w:rStyle w:val="HTML"/>
          <w:rFonts w:eastAsia="Calibri"/>
          <w:sz w:val="28"/>
          <w:szCs w:val="28"/>
        </w:rPr>
        <w:t>img</w:t>
      </w:r>
      <w:proofErr w:type="spellEnd"/>
      <w:r w:rsidRPr="001A05DB">
        <w:rPr>
          <w:rStyle w:val="HTML"/>
          <w:rFonts w:eastAsia="Calibri"/>
          <w:sz w:val="28"/>
          <w:szCs w:val="28"/>
        </w:rPr>
        <w:t xml:space="preserve"> </w:t>
      </w:r>
      <w:proofErr w:type="spellStart"/>
      <w:r w:rsidRPr="001A05DB">
        <w:rPr>
          <w:rStyle w:val="HTML"/>
          <w:rFonts w:eastAsia="Calibri"/>
          <w:sz w:val="28"/>
          <w:szCs w:val="28"/>
        </w:rPr>
        <w:t>alt</w:t>
      </w:r>
      <w:proofErr w:type="spellEnd"/>
      <w:r w:rsidRPr="001A05DB">
        <w:rPr>
          <w:rStyle w:val="HTML"/>
          <w:rFonts w:eastAsia="Calibri"/>
          <w:sz w:val="28"/>
          <w:szCs w:val="28"/>
        </w:rPr>
        <w:t>="" /&gt;</w:t>
      </w:r>
      <w:r w:rsidRPr="001A05DB">
        <w:rPr>
          <w:sz w:val="28"/>
          <w:szCs w:val="28"/>
        </w:rPr>
        <w:t xml:space="preserve"> вместо </w:t>
      </w:r>
      <w:r w:rsidRPr="001A05DB">
        <w:rPr>
          <w:rStyle w:val="HTML"/>
          <w:rFonts w:eastAsia="Calibri"/>
          <w:sz w:val="28"/>
          <w:szCs w:val="28"/>
        </w:rPr>
        <w:t>&lt;IMG ALT="" /&gt;</w:t>
      </w:r>
      <w:r w:rsidRPr="001A05DB">
        <w:rPr>
          <w:sz w:val="28"/>
          <w:szCs w:val="28"/>
        </w:rPr>
        <w:t>).</w:t>
      </w:r>
    </w:p>
    <w:p w:rsidR="0028011A" w:rsidRPr="001A05DB" w:rsidRDefault="0028011A" w:rsidP="002801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A05DB">
        <w:rPr>
          <w:sz w:val="28"/>
          <w:szCs w:val="28"/>
        </w:rPr>
        <w:t xml:space="preserve">XHTML гораздо строже относится к ошибкам в коде; &lt; и &amp; везде, даже в </w:t>
      </w:r>
      <w:hyperlink r:id="rId8" w:tooltip="URL" w:history="1">
        <w:r w:rsidRPr="001A05DB">
          <w:rPr>
            <w:rStyle w:val="a3"/>
            <w:sz w:val="28"/>
            <w:szCs w:val="28"/>
          </w:rPr>
          <w:t>URL</w:t>
        </w:r>
      </w:hyperlink>
      <w:r w:rsidRPr="001A05DB">
        <w:rPr>
          <w:sz w:val="28"/>
          <w:szCs w:val="28"/>
        </w:rPr>
        <w:t>, должны замещаться &amp;</w:t>
      </w:r>
      <w:proofErr w:type="spellStart"/>
      <w:r w:rsidRPr="001A05DB">
        <w:rPr>
          <w:sz w:val="28"/>
          <w:szCs w:val="28"/>
        </w:rPr>
        <w:t>lt</w:t>
      </w:r>
      <w:proofErr w:type="spellEnd"/>
      <w:r w:rsidRPr="001A05DB">
        <w:rPr>
          <w:sz w:val="28"/>
          <w:szCs w:val="28"/>
        </w:rPr>
        <w:t>; и &amp;</w:t>
      </w:r>
      <w:proofErr w:type="spellStart"/>
      <w:r w:rsidRPr="001A05DB">
        <w:rPr>
          <w:sz w:val="28"/>
          <w:szCs w:val="28"/>
        </w:rPr>
        <w:t>amp</w:t>
      </w:r>
      <w:proofErr w:type="spellEnd"/>
      <w:r w:rsidRPr="001A05DB">
        <w:rPr>
          <w:sz w:val="28"/>
          <w:szCs w:val="28"/>
        </w:rPr>
        <w:t xml:space="preserve">; соответственно. </w:t>
      </w:r>
      <w:r w:rsidRPr="00683465">
        <w:rPr>
          <w:b/>
          <w:i/>
          <w:sz w:val="28"/>
          <w:szCs w:val="28"/>
        </w:rPr>
        <w:t xml:space="preserve">По рекомендации </w:t>
      </w:r>
      <w:hyperlink r:id="rId9" w:tooltip="W3C" w:history="1">
        <w:r w:rsidRPr="007B2C66">
          <w:rPr>
            <w:rStyle w:val="a3"/>
            <w:sz w:val="28"/>
            <w:szCs w:val="28"/>
          </w:rPr>
          <w:t>W3C</w:t>
        </w:r>
      </w:hyperlink>
      <w:r w:rsidRPr="007B2C66">
        <w:rPr>
          <w:sz w:val="28"/>
          <w:szCs w:val="28"/>
        </w:rPr>
        <w:t xml:space="preserve"> браузеры, встретив ошибку в XHTML, должны сообщить о ней и не обрабатывать документ. Для HTML браузеры должны были попытаться понять, что хотел сказать автор.</w:t>
      </w:r>
    </w:p>
    <w:p w:rsidR="0028011A" w:rsidRPr="001A05DB" w:rsidRDefault="0028011A" w:rsidP="0028011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A05DB">
        <w:rPr>
          <w:sz w:val="28"/>
          <w:szCs w:val="28"/>
        </w:rPr>
        <w:t xml:space="preserve">Кодировкой по умолчанию является </w:t>
      </w:r>
      <w:hyperlink r:id="rId10" w:tooltip="UTF-8" w:history="1">
        <w:r w:rsidRPr="001A05DB">
          <w:rPr>
            <w:rStyle w:val="a3"/>
            <w:sz w:val="28"/>
            <w:szCs w:val="28"/>
          </w:rPr>
          <w:t>UTF-8</w:t>
        </w:r>
      </w:hyperlink>
      <w:r w:rsidRPr="001A05DB">
        <w:rPr>
          <w:sz w:val="28"/>
          <w:szCs w:val="28"/>
        </w:rPr>
        <w:t xml:space="preserve"> (в отличие от HTML, где кодировкой по умолчанию является </w:t>
      </w:r>
      <w:hyperlink r:id="rId11" w:tooltip="ISO 8859-1" w:history="1">
        <w:r w:rsidRPr="001A05DB">
          <w:rPr>
            <w:rStyle w:val="a3"/>
            <w:sz w:val="28"/>
            <w:szCs w:val="28"/>
          </w:rPr>
          <w:t>ISO 8859-1</w:t>
        </w:r>
      </w:hyperlink>
      <w:r w:rsidRPr="001A05DB">
        <w:rPr>
          <w:sz w:val="28"/>
          <w:szCs w:val="28"/>
        </w:rPr>
        <w:t>).</w:t>
      </w:r>
    </w:p>
    <w:p w:rsidR="0028011A" w:rsidRPr="002D0953" w:rsidRDefault="005A0E42" w:rsidP="00B92BA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0953">
        <w:rPr>
          <w:rFonts w:ascii="Times New Roman" w:hAnsi="Times New Roman" w:cs="Times New Roman"/>
          <w:b/>
          <w:i/>
          <w:sz w:val="28"/>
          <w:szCs w:val="28"/>
        </w:rPr>
        <w:t>Специальные символы</w:t>
      </w:r>
    </w:p>
    <w:p w:rsidR="007B308F" w:rsidRPr="005A0E42" w:rsidRDefault="007B308F" w:rsidP="007B308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0E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отображения символов, которых нет на клавиатуре, применяются специальные знаки, начинающиеся с амперсанда</w:t>
      </w:r>
      <w:proofErr w:type="gramStart"/>
      <w:r w:rsidRPr="005A0E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(&amp;) </w:t>
      </w:r>
      <w:proofErr w:type="gramEnd"/>
      <w:r w:rsidRPr="005A0E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заканчивающиеся точкой с запятой (;). В табл. 7.1 приведены некоторые популярные спецсимволы.</w:t>
      </w:r>
    </w:p>
    <w:tbl>
      <w:tblPr>
        <w:tblW w:w="9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993"/>
        <w:gridCol w:w="544"/>
        <w:gridCol w:w="6653"/>
      </w:tblGrid>
      <w:tr w:rsidR="007B308F" w:rsidRPr="005A0E42" w:rsidTr="007B308F"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5A0E42" w:rsidRDefault="007B308F" w:rsidP="007B30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  <w:lang w:eastAsia="ru-RU"/>
              </w:rPr>
            </w:pPr>
            <w:r w:rsidRPr="005A0E42"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  <w:lang w:eastAsia="ru-RU"/>
              </w:rPr>
              <w:t>Табл. Спецсимволы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nbsp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&amp;#160;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неразрывный пробел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pound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&amp;#163;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£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фунт стерлингов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euro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&amp;#8364;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€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евро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para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&amp;#182;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¶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символ параграфа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sect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&amp;#167;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§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параграф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copy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&amp;#169;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©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знак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copyright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reg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&amp;#174;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®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зарегистрированной торговой марки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trade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&amp;#8482;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™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торговой марки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deg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&amp;#176;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°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градус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plusmn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&amp;#177;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±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плюс-минус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&amp;#188;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¼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дробь - одна четверть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&amp;#189;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½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дробь - одна вторая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&amp;#190;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¾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дробь - три четверти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times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&amp;#215;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×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умножения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divide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&amp;#247;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÷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деления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fnof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&amp;#402;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ƒ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функции</w:t>
            </w:r>
          </w:p>
        </w:tc>
      </w:tr>
      <w:tr w:rsidR="007B308F" w:rsidRPr="007B308F" w:rsidTr="007B308F">
        <w:tc>
          <w:tcPr>
            <w:tcW w:w="941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Греческие буквы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Alpha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Α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альфа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Beta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Β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бета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Gamma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Γ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гамма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Delta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Δ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дельта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Epsilon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Ε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эпсилон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Zeta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Ζ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заглавная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дзета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&amp;#919;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Η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эта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Theta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Θ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заглавная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тета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Iota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Ι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заглавная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иота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Kappa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Κ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каппа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Lambda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Λ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лямбда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Mu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Μ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мю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Nu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Ν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ню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Xi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Ξ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кси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Omicron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Ο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омикрон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Π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пи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Rho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&amp;#929;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Ρ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заглавная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ро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Sigma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Σ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сигма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Tau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Τ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тау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Upsilon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Υ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ипсилон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Phi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Φ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фи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Chi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Χ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хи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Psi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Ψ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пси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Omega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&amp;#937;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Ω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заглавная буква омега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alpha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&amp;#945;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α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альфа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beta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&amp;#946;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β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бета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gamma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&amp;#947;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γ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гамма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delta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&amp;#948;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δ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дельта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epsilon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&amp;#949;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ε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эпсилон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zeta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ζ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строчная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дзета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η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эта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theta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θ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строчная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тета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iota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ι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строчная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иота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kappa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κ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каппа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lambda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λ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лямбда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mu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μ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мю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nu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ν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ню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xi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ξ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кси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omicron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&amp;#959;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ο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омикрон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π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пи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rho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ρ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греческая строчная буква 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ро</w:t>
            </w:r>
            <w:proofErr w:type="spellEnd"/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sigmaf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ς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сигма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sigma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σ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сигма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tau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τ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тау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upsilon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υ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ипсилон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phi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φ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фи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chi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χ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хи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psi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ψ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пси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omega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&amp;#969;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ω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греческая строчная буква омега</w:t>
            </w:r>
          </w:p>
        </w:tc>
      </w:tr>
      <w:tr w:rsidR="007B308F" w:rsidRPr="007B308F" w:rsidTr="007B308F">
        <w:tc>
          <w:tcPr>
            <w:tcW w:w="941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Стрелки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larr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&amp;#8592;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←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стрелка влево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uarr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&amp;#8593;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↑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стрелка вверх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rarr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&amp;#8594;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→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стрелка вправо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darr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&amp;#8595;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↓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стрелка вниз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harr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&amp;#8596;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↔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стрелка влево-вправо</w:t>
            </w:r>
          </w:p>
        </w:tc>
      </w:tr>
      <w:tr w:rsidR="007B308F" w:rsidRPr="007B308F" w:rsidTr="007B308F">
        <w:tc>
          <w:tcPr>
            <w:tcW w:w="941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Прочие символы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spades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&amp;#9824;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♠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масти "пики"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clubs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&amp;#9827;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♣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масти "трефы"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hearts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&amp;#9829;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♥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масти "червы"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diams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&amp;#9830;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♦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масти "бубны"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quot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двойная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amp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амперсанд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lt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&lt;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"меньше"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gt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знак "больше"</w:t>
            </w:r>
          </w:p>
        </w:tc>
      </w:tr>
      <w:tr w:rsidR="007B308F" w:rsidRPr="007B308F" w:rsidTr="007B308F">
        <w:tc>
          <w:tcPr>
            <w:tcW w:w="941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Знаки пунктуации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hellip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&amp;#8230;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…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многоточие ...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prime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&amp;#8242;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′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одиночный штрих - минуты и футы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Prime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&amp;#8243;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″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двойной штрих - секунды и дюймы</w:t>
            </w:r>
          </w:p>
        </w:tc>
      </w:tr>
      <w:tr w:rsidR="007B308F" w:rsidRPr="007B308F" w:rsidTr="007B308F">
        <w:tc>
          <w:tcPr>
            <w:tcW w:w="941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B30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Общая пунктуация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ndash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&amp;#8211;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–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тире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mdash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&amp;#8212;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—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длинное тире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lsquo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&amp;#8216;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‘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левая одиночная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rsquo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&amp;#8217;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’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правая одиночная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sbquo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&amp;#8218;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‚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нижняя одиночная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ldquo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&amp;#8220;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“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левая двойная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rdquo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&amp;#8221;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правая двойная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bdquo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&amp;#8222;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„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нижняя двойная кавычка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laquo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&amp;#171;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«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левая двойная угловая скобка</w:t>
            </w:r>
          </w:p>
        </w:tc>
      </w:tr>
      <w:tr w:rsidR="007B308F" w:rsidRPr="007B308F" w:rsidTr="007B308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</w:t>
            </w:r>
            <w:proofErr w:type="spellStart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raquo</w:t>
            </w:r>
            <w:proofErr w:type="spellEnd"/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&amp;#187;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»</w:t>
            </w:r>
          </w:p>
        </w:tc>
        <w:tc>
          <w:tcPr>
            <w:tcW w:w="62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B308F" w:rsidRPr="007B308F" w:rsidRDefault="007B308F" w:rsidP="007B30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308F">
              <w:rPr>
                <w:rFonts w:ascii="Arial" w:eastAsia="Times New Roman" w:hAnsi="Arial" w:cs="Arial"/>
                <w:color w:val="000000"/>
                <w:lang w:eastAsia="ru-RU"/>
              </w:rPr>
              <w:t>правая двойная угловая скобка</w:t>
            </w:r>
          </w:p>
        </w:tc>
      </w:tr>
    </w:tbl>
    <w:p w:rsidR="00B92BA0" w:rsidRDefault="00B92BA0" w:rsidP="00B92BA0">
      <w:pPr>
        <w:rPr>
          <w:rFonts w:ascii="Times New Roman" w:hAnsi="Times New Roman" w:cs="Times New Roman"/>
        </w:rPr>
      </w:pPr>
    </w:p>
    <w:p w:rsidR="005A0E42" w:rsidRPr="002D0953" w:rsidRDefault="005A0E42" w:rsidP="00B92BA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0953">
        <w:rPr>
          <w:rFonts w:ascii="Times New Roman" w:hAnsi="Times New Roman" w:cs="Times New Roman"/>
          <w:b/>
          <w:i/>
          <w:sz w:val="28"/>
          <w:szCs w:val="28"/>
        </w:rPr>
        <w:t>Контрольные вопросы</w:t>
      </w:r>
    </w:p>
    <w:p w:rsidR="005A0E42" w:rsidRPr="00E352FB" w:rsidRDefault="005A0E42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Какой язык</w:t>
      </w:r>
      <w:r w:rsidR="00AC007C" w:rsidRPr="00E352FB">
        <w:rPr>
          <w:rFonts w:ascii="Times New Roman" w:hAnsi="Times New Roman" w:cs="Times New Roman"/>
          <w:sz w:val="28"/>
          <w:szCs w:val="28"/>
        </w:rPr>
        <w:t xml:space="preserve"> </w:t>
      </w:r>
      <w:r w:rsidRPr="00E352FB">
        <w:rPr>
          <w:rFonts w:ascii="Times New Roman" w:hAnsi="Times New Roman" w:cs="Times New Roman"/>
          <w:sz w:val="28"/>
          <w:szCs w:val="28"/>
        </w:rPr>
        <w:t xml:space="preserve">является прообразом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? Для чего он создавался и в чём его особенности?</w:t>
      </w:r>
    </w:p>
    <w:p w:rsidR="005A0E42" w:rsidRPr="00E352FB" w:rsidRDefault="00104AFA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В чём особе</w:t>
      </w:r>
      <w:r w:rsidR="00AC007C" w:rsidRPr="00E352FB">
        <w:rPr>
          <w:rFonts w:ascii="Times New Roman" w:hAnsi="Times New Roman" w:cs="Times New Roman"/>
          <w:sz w:val="28"/>
          <w:szCs w:val="28"/>
        </w:rPr>
        <w:t>н</w:t>
      </w:r>
      <w:r w:rsidRPr="00E352FB">
        <w:rPr>
          <w:rFonts w:ascii="Times New Roman" w:hAnsi="Times New Roman" w:cs="Times New Roman"/>
          <w:sz w:val="28"/>
          <w:szCs w:val="28"/>
        </w:rPr>
        <w:t xml:space="preserve">ность первых версий языка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?</w:t>
      </w:r>
    </w:p>
    <w:p w:rsidR="00104AFA" w:rsidRPr="00E352FB" w:rsidRDefault="00104AFA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Каким образом новые браузеры влияли</w:t>
      </w:r>
      <w:r w:rsidR="00AC007C" w:rsidRPr="00E352FB">
        <w:rPr>
          <w:rFonts w:ascii="Times New Roman" w:hAnsi="Times New Roman" w:cs="Times New Roman"/>
          <w:sz w:val="28"/>
          <w:szCs w:val="28"/>
        </w:rPr>
        <w:t xml:space="preserve"> на появление новых версий языка</w:t>
      </w:r>
      <w:r w:rsidRPr="00E352FB">
        <w:rPr>
          <w:rFonts w:ascii="Times New Roman" w:hAnsi="Times New Roman" w:cs="Times New Roman"/>
          <w:sz w:val="28"/>
          <w:szCs w:val="28"/>
        </w:rPr>
        <w:t xml:space="preserve">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?</w:t>
      </w:r>
    </w:p>
    <w:p w:rsidR="00AC007C" w:rsidRPr="00E352FB" w:rsidRDefault="00AC007C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 xml:space="preserve">В чём отличие </w:t>
      </w:r>
      <w:r w:rsidRPr="00E352FB">
        <w:rPr>
          <w:bCs/>
          <w:sz w:val="28"/>
          <w:szCs w:val="28"/>
        </w:rPr>
        <w:t xml:space="preserve">XHTML от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?</w:t>
      </w:r>
    </w:p>
    <w:p w:rsidR="00104AFA" w:rsidRPr="00E352FB" w:rsidRDefault="00104AFA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-документа</w:t>
      </w:r>
    </w:p>
    <w:p w:rsidR="007B2C66" w:rsidRPr="00E352FB" w:rsidRDefault="007B2C66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 xml:space="preserve">Какая информация представлена в строке </w:t>
      </w:r>
      <w:r w:rsidRPr="00E352FB">
        <w:rPr>
          <w:color w:val="000000"/>
        </w:rPr>
        <w:t>!DOCTYPE?</w:t>
      </w:r>
    </w:p>
    <w:p w:rsidR="00104AFA" w:rsidRPr="00E352FB" w:rsidRDefault="00AC007C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Что такое тэг? Как он записывается?</w:t>
      </w:r>
    </w:p>
    <w:p w:rsidR="00AC007C" w:rsidRPr="00E352FB" w:rsidRDefault="00AC007C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Парные и непарные тэги</w:t>
      </w:r>
    </w:p>
    <w:p w:rsidR="00AC007C" w:rsidRPr="00E352FB" w:rsidRDefault="00D154E7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тэги называются опциональ</w:t>
      </w:r>
      <w:r w:rsidR="00AC007C" w:rsidRPr="00E352FB">
        <w:rPr>
          <w:rFonts w:ascii="Times New Roman" w:hAnsi="Times New Roman" w:cs="Times New Roman"/>
          <w:sz w:val="28"/>
          <w:szCs w:val="28"/>
        </w:rPr>
        <w:t>ными?</w:t>
      </w:r>
    </w:p>
    <w:p w:rsidR="00AC007C" w:rsidRPr="00E352FB" w:rsidRDefault="00AC007C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>Правила записи атрибутов тэгов</w:t>
      </w:r>
    </w:p>
    <w:p w:rsidR="00AC007C" w:rsidRPr="00E352FB" w:rsidRDefault="00AC007C" w:rsidP="00E352F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352FB">
        <w:rPr>
          <w:rFonts w:ascii="Times New Roman" w:hAnsi="Times New Roman" w:cs="Times New Roman"/>
          <w:sz w:val="28"/>
          <w:szCs w:val="28"/>
        </w:rPr>
        <w:t xml:space="preserve">Какие тэги могут присутствовать в заголовке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FB">
        <w:rPr>
          <w:rFonts w:ascii="Times New Roman" w:hAnsi="Times New Roman" w:cs="Times New Roman"/>
          <w:sz w:val="28"/>
          <w:szCs w:val="28"/>
        </w:rPr>
        <w:t>-документа?</w:t>
      </w:r>
    </w:p>
    <w:p w:rsidR="007B2C66" w:rsidRPr="00E352FB" w:rsidRDefault="007B2C66" w:rsidP="00E352FB">
      <w:pPr>
        <w:pStyle w:val="a5"/>
        <w:numPr>
          <w:ilvl w:val="0"/>
          <w:numId w:val="12"/>
        </w:numPr>
        <w:rPr>
          <w:rFonts w:ascii="Times New Roman" w:eastAsia="Times New Roman" w:hAnsi="Times New Roman"/>
          <w:sz w:val="28"/>
          <w:szCs w:val="28"/>
          <w:lang w:eastAsia="ru-RU"/>
        </w:rPr>
      </w:pPr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>Объясните назначение тэгов &lt;</w:t>
      </w:r>
      <w:proofErr w:type="spellStart"/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>base</w:t>
      </w:r>
      <w:proofErr w:type="spellEnd"/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>&gt;  и &lt;</w:t>
      </w:r>
      <w:proofErr w:type="spellStart"/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>&gt;</w:t>
      </w:r>
    </w:p>
    <w:p w:rsidR="00E352FB" w:rsidRPr="00E352FB" w:rsidRDefault="00E352FB" w:rsidP="00E352FB">
      <w:pPr>
        <w:pStyle w:val="a5"/>
        <w:numPr>
          <w:ilvl w:val="0"/>
          <w:numId w:val="12"/>
        </w:numPr>
        <w:rPr>
          <w:rFonts w:ascii="Times New Roman" w:eastAsia="Times New Roman" w:hAnsi="Times New Roman"/>
          <w:sz w:val="28"/>
          <w:szCs w:val="28"/>
          <w:lang w:eastAsia="ru-RU"/>
        </w:rPr>
      </w:pPr>
      <w:r w:rsidRPr="00E352FB">
        <w:rPr>
          <w:rFonts w:ascii="Times New Roman" w:eastAsia="Times New Roman" w:hAnsi="Times New Roman"/>
          <w:sz w:val="28"/>
          <w:szCs w:val="28"/>
          <w:lang w:eastAsia="ru-RU"/>
        </w:rPr>
        <w:t xml:space="preserve">Какие функции выполняет </w:t>
      </w:r>
      <w:r w:rsidRPr="00E352FB">
        <w:rPr>
          <w:rFonts w:ascii="Times New Roman" w:hAnsi="Times New Roman" w:cs="Times New Roman"/>
          <w:sz w:val="28"/>
          <w:szCs w:val="28"/>
        </w:rPr>
        <w:t>W3C?</w:t>
      </w:r>
    </w:p>
    <w:p w:rsidR="00E352FB" w:rsidRPr="00E352FB" w:rsidRDefault="00E352FB" w:rsidP="00E352FB">
      <w:pPr>
        <w:pStyle w:val="a5"/>
        <w:numPr>
          <w:ilvl w:val="0"/>
          <w:numId w:val="12"/>
        </w:num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задаются комментарии в </w:t>
      </w:r>
      <w:r w:rsidRPr="00E352FB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-документе? </w:t>
      </w:r>
    </w:p>
    <w:p w:rsidR="007B2C66" w:rsidRDefault="007B2C66" w:rsidP="00B92BA0">
      <w:pPr>
        <w:rPr>
          <w:rFonts w:ascii="Times New Roman" w:hAnsi="Times New Roman" w:cs="Times New Roman"/>
          <w:sz w:val="28"/>
          <w:szCs w:val="28"/>
        </w:rPr>
      </w:pPr>
    </w:p>
    <w:p w:rsidR="00481EA0" w:rsidRPr="00D154E7" w:rsidRDefault="00F00307" w:rsidP="00481EA0">
      <w:pPr>
        <w:rPr>
          <w:rStyle w:val="a3"/>
          <w:rFonts w:ascii="Times New Roman" w:hAnsi="Times New Roman" w:cs="Times New Roman"/>
          <w:b/>
          <w:bCs/>
          <w:i/>
          <w:color w:val="000000"/>
          <w:sz w:val="28"/>
          <w:szCs w:val="28"/>
          <w:u w:val="none"/>
          <w:bdr w:val="none" w:sz="0" w:space="0" w:color="auto" w:frame="1"/>
        </w:rPr>
      </w:pPr>
      <w:r w:rsidRPr="00D154E7">
        <w:rPr>
          <w:rStyle w:val="a3"/>
          <w:rFonts w:ascii="Times New Roman" w:hAnsi="Times New Roman" w:cs="Times New Roman"/>
          <w:b/>
          <w:bCs/>
          <w:i/>
          <w:color w:val="000000"/>
          <w:sz w:val="28"/>
          <w:szCs w:val="28"/>
          <w:u w:val="none"/>
          <w:bdr w:val="none" w:sz="0" w:space="0" w:color="auto" w:frame="1"/>
        </w:rPr>
        <w:t>Список источников</w:t>
      </w:r>
    </w:p>
    <w:p w:rsidR="00F00307" w:rsidRPr="00D154E7" w:rsidRDefault="00613669" w:rsidP="00D154E7">
      <w:pPr>
        <w:pStyle w:val="a5"/>
        <w:numPr>
          <w:ilvl w:val="0"/>
          <w:numId w:val="13"/>
        </w:numPr>
        <w:shd w:val="clear" w:color="auto" w:fill="FFFFFF"/>
        <w:jc w:val="both"/>
        <w:textAlignment w:val="baseline"/>
        <w:rPr>
          <w:color w:val="888888"/>
          <w:sz w:val="26"/>
          <w:szCs w:val="26"/>
        </w:rPr>
      </w:pPr>
      <w:hyperlink r:id="rId12" w:tooltip="Блог о создании сайтов, продвижение сайтов, заработке в интернете, веб-технологиях, базах данных и СУБД." w:history="1">
        <w:r w:rsidR="00F00307" w:rsidRPr="00D154E7">
          <w:rPr>
            <w:rStyle w:val="a3"/>
            <w:rFonts w:ascii="Times New Roman" w:hAnsi="Times New Roman" w:cs="Times New Roman"/>
            <w:bCs/>
            <w:color w:val="000000"/>
            <w:sz w:val="28"/>
            <w:szCs w:val="28"/>
            <w:u w:val="none"/>
            <w:bdr w:val="none" w:sz="0" w:space="0" w:color="auto" w:frame="1"/>
          </w:rPr>
          <w:t>ZametkiNaPolyah.ru</w:t>
        </w:r>
      </w:hyperlink>
      <w:r w:rsidR="00F00307" w:rsidRPr="00D154E7">
        <w:rPr>
          <w:color w:val="555555"/>
          <w:sz w:val="21"/>
          <w:szCs w:val="21"/>
        </w:rPr>
        <w:t xml:space="preserve"> </w:t>
      </w:r>
      <w:r w:rsidR="00F00307" w:rsidRPr="00D154E7">
        <w:rPr>
          <w:rFonts w:ascii="Times New Roman" w:hAnsi="Times New Roman" w:cs="Times New Roman"/>
          <w:sz w:val="28"/>
          <w:szCs w:val="28"/>
        </w:rPr>
        <w:t>HTML учебник. Бесплатные уроки HTML для начинающих разработчиков и веб-мастеров.</w:t>
      </w:r>
      <w:r w:rsidR="00F00307" w:rsidRPr="00D154E7">
        <w:rPr>
          <w:sz w:val="26"/>
          <w:szCs w:val="26"/>
        </w:rPr>
        <w:t> </w:t>
      </w:r>
    </w:p>
    <w:p w:rsidR="00D90EE3" w:rsidRPr="00D154E7" w:rsidRDefault="00D90EE3" w:rsidP="00D154E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54E7">
        <w:rPr>
          <w:rFonts w:ascii="Times New Roman" w:hAnsi="Times New Roman" w:cs="Times New Roman"/>
          <w:sz w:val="28"/>
          <w:szCs w:val="28"/>
        </w:rPr>
        <w:t xml:space="preserve">Самоучитель HTML (4 версия) – </w:t>
      </w:r>
      <w:hyperlink r:id="rId13" w:history="1">
        <w:r w:rsidRPr="00D154E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http://htmlbook.ru/samhtm</w:t>
        </w:r>
        <w:r w:rsidRPr="00D154E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l</w:t>
        </w:r>
      </w:hyperlink>
      <w:r w:rsidRPr="00D15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EE3" w:rsidRPr="00D154E7" w:rsidRDefault="00D90EE3" w:rsidP="00D154E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54E7">
        <w:rPr>
          <w:rFonts w:ascii="Times New Roman" w:hAnsi="Times New Roman" w:cs="Times New Roman"/>
          <w:sz w:val="28"/>
          <w:szCs w:val="28"/>
        </w:rPr>
        <w:t xml:space="preserve">Справочник HTML –  http://htmlbook.ru/html </w:t>
      </w:r>
    </w:p>
    <w:p w:rsidR="00D90EE3" w:rsidRPr="00D154E7" w:rsidRDefault="00D90EE3" w:rsidP="00D154E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154E7">
        <w:rPr>
          <w:rFonts w:ascii="Times New Roman" w:hAnsi="Times New Roman" w:cs="Times New Roman"/>
          <w:sz w:val="28"/>
          <w:szCs w:val="28"/>
        </w:rPr>
        <w:t xml:space="preserve">Спецификации языков HTML, XHTML – http://www.w3.org/wiki/HTML/Specifications </w:t>
      </w:r>
    </w:p>
    <w:p w:rsidR="00F00307" w:rsidRPr="00224505" w:rsidRDefault="00F00307" w:rsidP="00481EA0"/>
    <w:sectPr w:rsidR="00F00307" w:rsidRPr="00224505" w:rsidSect="001B2E34">
      <w:pgSz w:w="11906" w:h="16838"/>
      <w:pgMar w:top="1134" w:right="851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BB3"/>
    <w:multiLevelType w:val="hybridMultilevel"/>
    <w:tmpl w:val="BA6A0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005D"/>
    <w:multiLevelType w:val="multilevel"/>
    <w:tmpl w:val="496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D3DAB"/>
    <w:multiLevelType w:val="hybridMultilevel"/>
    <w:tmpl w:val="17C8DB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3A3FFB"/>
    <w:multiLevelType w:val="multilevel"/>
    <w:tmpl w:val="720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F77A3"/>
    <w:multiLevelType w:val="hybridMultilevel"/>
    <w:tmpl w:val="D124F6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F06592"/>
    <w:multiLevelType w:val="multilevel"/>
    <w:tmpl w:val="658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C304C"/>
    <w:multiLevelType w:val="hybridMultilevel"/>
    <w:tmpl w:val="0E74B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813D9"/>
    <w:multiLevelType w:val="hybridMultilevel"/>
    <w:tmpl w:val="3B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B7776"/>
    <w:multiLevelType w:val="hybridMultilevel"/>
    <w:tmpl w:val="D8DAE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07218"/>
    <w:multiLevelType w:val="multilevel"/>
    <w:tmpl w:val="9F0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93D59"/>
    <w:multiLevelType w:val="multilevel"/>
    <w:tmpl w:val="768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586E1F"/>
    <w:multiLevelType w:val="hybridMultilevel"/>
    <w:tmpl w:val="BA98F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1A61"/>
    <w:multiLevelType w:val="hybridMultilevel"/>
    <w:tmpl w:val="70BEA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F28AB"/>
    <w:multiLevelType w:val="multilevel"/>
    <w:tmpl w:val="C26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CD4F7E"/>
    <w:multiLevelType w:val="multilevel"/>
    <w:tmpl w:val="B348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markup="0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A0"/>
    <w:rsid w:val="0000786F"/>
    <w:rsid w:val="000C3BEC"/>
    <w:rsid w:val="00104AFA"/>
    <w:rsid w:val="001B29A4"/>
    <w:rsid w:val="001B2E34"/>
    <w:rsid w:val="00224505"/>
    <w:rsid w:val="00250D5D"/>
    <w:rsid w:val="0028011A"/>
    <w:rsid w:val="002D0953"/>
    <w:rsid w:val="002D1F71"/>
    <w:rsid w:val="002D250A"/>
    <w:rsid w:val="00316983"/>
    <w:rsid w:val="00372450"/>
    <w:rsid w:val="00453484"/>
    <w:rsid w:val="00481EA0"/>
    <w:rsid w:val="004E4363"/>
    <w:rsid w:val="00567C32"/>
    <w:rsid w:val="005A0E42"/>
    <w:rsid w:val="00613669"/>
    <w:rsid w:val="006B413B"/>
    <w:rsid w:val="007065F1"/>
    <w:rsid w:val="007B2C66"/>
    <w:rsid w:val="007B308F"/>
    <w:rsid w:val="0083502B"/>
    <w:rsid w:val="00886E31"/>
    <w:rsid w:val="00A41529"/>
    <w:rsid w:val="00A44366"/>
    <w:rsid w:val="00AC007C"/>
    <w:rsid w:val="00B743C8"/>
    <w:rsid w:val="00B92BA0"/>
    <w:rsid w:val="00C3114D"/>
    <w:rsid w:val="00D075EC"/>
    <w:rsid w:val="00D154E7"/>
    <w:rsid w:val="00D90EE3"/>
    <w:rsid w:val="00DD5760"/>
    <w:rsid w:val="00E352FB"/>
    <w:rsid w:val="00E41880"/>
    <w:rsid w:val="00F00307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11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011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EA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81EA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2450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B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01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01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mw-headline">
    <w:name w:val="mw-headline"/>
    <w:basedOn w:val="a0"/>
    <w:rsid w:val="0028011A"/>
  </w:style>
  <w:style w:type="character" w:styleId="HTML">
    <w:name w:val="HTML Code"/>
    <w:basedOn w:val="a0"/>
    <w:uiPriority w:val="99"/>
    <w:semiHidden/>
    <w:unhideWhenUsed/>
    <w:rsid w:val="002801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8011A"/>
  </w:style>
  <w:style w:type="character" w:customStyle="1" w:styleId="30">
    <w:name w:val="Заголовок 3 Знак"/>
    <w:basedOn w:val="a0"/>
    <w:link w:val="3"/>
    <w:uiPriority w:val="9"/>
    <w:semiHidden/>
    <w:rsid w:val="00280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28011A"/>
    <w:rPr>
      <w:b/>
      <w:bCs/>
    </w:rPr>
  </w:style>
  <w:style w:type="character" w:customStyle="1" w:styleId="crayon-i">
    <w:name w:val="crayon-i"/>
    <w:basedOn w:val="a0"/>
    <w:rsid w:val="0028011A"/>
  </w:style>
  <w:style w:type="character" w:customStyle="1" w:styleId="crayon-h">
    <w:name w:val="crayon-h"/>
    <w:basedOn w:val="a0"/>
    <w:rsid w:val="0028011A"/>
  </w:style>
  <w:style w:type="character" w:customStyle="1" w:styleId="crayon-o">
    <w:name w:val="crayon-o"/>
    <w:basedOn w:val="a0"/>
    <w:rsid w:val="0028011A"/>
  </w:style>
  <w:style w:type="character" w:customStyle="1" w:styleId="crayon-sy">
    <w:name w:val="crayon-sy"/>
    <w:basedOn w:val="a0"/>
    <w:rsid w:val="0028011A"/>
  </w:style>
  <w:style w:type="character" w:customStyle="1" w:styleId="crayon-e">
    <w:name w:val="crayon-e"/>
    <w:basedOn w:val="a0"/>
    <w:rsid w:val="0028011A"/>
  </w:style>
  <w:style w:type="character" w:customStyle="1" w:styleId="crayon-s">
    <w:name w:val="crayon-s"/>
    <w:basedOn w:val="a0"/>
    <w:rsid w:val="0028011A"/>
  </w:style>
  <w:style w:type="character" w:customStyle="1" w:styleId="crayon-cn">
    <w:name w:val="crayon-cn"/>
    <w:basedOn w:val="a0"/>
    <w:rsid w:val="0028011A"/>
  </w:style>
  <w:style w:type="paragraph" w:customStyle="1" w:styleId="wp-caption-text">
    <w:name w:val="wp-caption-text"/>
    <w:basedOn w:val="a"/>
    <w:rsid w:val="002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8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011A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D1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54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D154E7"/>
  </w:style>
  <w:style w:type="table" w:styleId="aa">
    <w:name w:val="Table Grid"/>
    <w:basedOn w:val="a1"/>
    <w:uiPriority w:val="59"/>
    <w:rsid w:val="002D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11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011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EA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81EA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2450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B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01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01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mw-headline">
    <w:name w:val="mw-headline"/>
    <w:basedOn w:val="a0"/>
    <w:rsid w:val="0028011A"/>
  </w:style>
  <w:style w:type="character" w:styleId="HTML">
    <w:name w:val="HTML Code"/>
    <w:basedOn w:val="a0"/>
    <w:uiPriority w:val="99"/>
    <w:semiHidden/>
    <w:unhideWhenUsed/>
    <w:rsid w:val="0028011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8011A"/>
  </w:style>
  <w:style w:type="character" w:customStyle="1" w:styleId="30">
    <w:name w:val="Заголовок 3 Знак"/>
    <w:basedOn w:val="a0"/>
    <w:link w:val="3"/>
    <w:uiPriority w:val="9"/>
    <w:semiHidden/>
    <w:rsid w:val="00280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28011A"/>
    <w:rPr>
      <w:b/>
      <w:bCs/>
    </w:rPr>
  </w:style>
  <w:style w:type="character" w:customStyle="1" w:styleId="crayon-i">
    <w:name w:val="crayon-i"/>
    <w:basedOn w:val="a0"/>
    <w:rsid w:val="0028011A"/>
  </w:style>
  <w:style w:type="character" w:customStyle="1" w:styleId="crayon-h">
    <w:name w:val="crayon-h"/>
    <w:basedOn w:val="a0"/>
    <w:rsid w:val="0028011A"/>
  </w:style>
  <w:style w:type="character" w:customStyle="1" w:styleId="crayon-o">
    <w:name w:val="crayon-o"/>
    <w:basedOn w:val="a0"/>
    <w:rsid w:val="0028011A"/>
  </w:style>
  <w:style w:type="character" w:customStyle="1" w:styleId="crayon-sy">
    <w:name w:val="crayon-sy"/>
    <w:basedOn w:val="a0"/>
    <w:rsid w:val="0028011A"/>
  </w:style>
  <w:style w:type="character" w:customStyle="1" w:styleId="crayon-e">
    <w:name w:val="crayon-e"/>
    <w:basedOn w:val="a0"/>
    <w:rsid w:val="0028011A"/>
  </w:style>
  <w:style w:type="character" w:customStyle="1" w:styleId="crayon-s">
    <w:name w:val="crayon-s"/>
    <w:basedOn w:val="a0"/>
    <w:rsid w:val="0028011A"/>
  </w:style>
  <w:style w:type="character" w:customStyle="1" w:styleId="crayon-cn">
    <w:name w:val="crayon-cn"/>
    <w:basedOn w:val="a0"/>
    <w:rsid w:val="0028011A"/>
  </w:style>
  <w:style w:type="paragraph" w:customStyle="1" w:styleId="wp-caption-text">
    <w:name w:val="wp-caption-text"/>
    <w:basedOn w:val="a"/>
    <w:rsid w:val="002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8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011A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D1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54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D154E7"/>
  </w:style>
  <w:style w:type="table" w:styleId="aa">
    <w:name w:val="Table Grid"/>
    <w:basedOn w:val="a1"/>
    <w:uiPriority w:val="59"/>
    <w:rsid w:val="002D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3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3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URL" TargetMode="External"/><Relationship Id="rId13" Type="http://schemas.openxmlformats.org/officeDocument/2006/relationships/hyperlink" Target="http://htmlbook.ru/sam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hyperlink" Target="https://zametkinapolya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ISO_8859-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UTF-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W3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A571-29DF-4185-A5FB-A9690D7A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3668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galyaadm</dc:creator>
  <cp:lastModifiedBy>galyaadm</cp:lastModifiedBy>
  <cp:revision>11</cp:revision>
  <dcterms:created xsi:type="dcterms:W3CDTF">2019-08-25T18:07:00Z</dcterms:created>
  <dcterms:modified xsi:type="dcterms:W3CDTF">2019-08-29T16:50:00Z</dcterms:modified>
</cp:coreProperties>
</file>